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760" w:type="dxa"/>
        <w:tblLayout w:type="fixed"/>
        <w:tblLook w:val="04A0" w:firstRow="1" w:lastRow="0" w:firstColumn="1" w:lastColumn="0" w:noHBand="0" w:noVBand="1"/>
      </w:tblPr>
      <w:tblGrid>
        <w:gridCol w:w="360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FD13E1" w:rsidRPr="004708B2" w14:paraId="5CC47463" w14:textId="77777777" w:rsidTr="000C66D6">
        <w:tc>
          <w:tcPr>
            <w:tcW w:w="14760" w:type="dxa"/>
            <w:gridSpan w:val="32"/>
          </w:tcPr>
          <w:p w14:paraId="47B9DFCD" w14:textId="77777777" w:rsidR="00FD13E1" w:rsidRPr="009A42AC" w:rsidRDefault="00FD13E1" w:rsidP="00FD13E1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0"/>
                <w:szCs w:val="40"/>
              </w:rPr>
            </w:pPr>
            <w:r w:rsidRPr="009A42A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0"/>
                <w:szCs w:val="40"/>
              </w:rPr>
              <w:t>CAPILLARYS 2 FLEX - MAINTENANCE (Hemoglobin)</w:t>
            </w:r>
          </w:p>
          <w:p w14:paraId="40CB929D" w14:textId="77777777" w:rsidR="00FD13E1" w:rsidRPr="009A42AC" w:rsidRDefault="00FD13E1" w:rsidP="00FD13E1">
            <w:pPr>
              <w:rPr>
                <w:rFonts w:ascii="Arial" w:hAnsi="Arial" w:cs="Arial"/>
              </w:rPr>
            </w:pPr>
            <w:r w:rsidRPr="009A42A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0"/>
                <w:szCs w:val="40"/>
              </w:rPr>
              <w:t xml:space="preserve"> Month:  _________</w:t>
            </w:r>
            <w:r w:rsidR="004708B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0"/>
                <w:szCs w:val="40"/>
              </w:rPr>
              <w:t xml:space="preserve">          </w:t>
            </w:r>
            <w:r w:rsidRPr="009A42A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0"/>
                <w:szCs w:val="40"/>
              </w:rPr>
              <w:t>Year:  _________</w:t>
            </w:r>
            <w:r w:rsidR="004708B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0"/>
                <w:szCs w:val="40"/>
              </w:rPr>
              <w:t xml:space="preserve">          </w:t>
            </w:r>
            <w:r w:rsidR="004708B2" w:rsidRPr="009A42A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0"/>
                <w:szCs w:val="40"/>
              </w:rPr>
              <w:t>Instrument: _</w:t>
            </w:r>
            <w:r w:rsidR="00EC43E9" w:rsidRPr="009A42A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0"/>
                <w:szCs w:val="40"/>
              </w:rPr>
              <w:t>__________</w:t>
            </w:r>
          </w:p>
        </w:tc>
      </w:tr>
      <w:tr w:rsidR="00FD13E1" w:rsidRPr="004708B2" w14:paraId="3792F30B" w14:textId="77777777" w:rsidTr="000C66D6">
        <w:tc>
          <w:tcPr>
            <w:tcW w:w="3600" w:type="dxa"/>
          </w:tcPr>
          <w:p w14:paraId="77B1F49F" w14:textId="77777777" w:rsidR="00FD13E1" w:rsidRPr="009A42AC" w:rsidRDefault="00222A1C" w:rsidP="00222A1C">
            <w:pPr>
              <w:jc w:val="center"/>
              <w:rPr>
                <w:rFonts w:ascii="Arial" w:hAnsi="Arial" w:cs="Arial"/>
              </w:rPr>
            </w:pPr>
            <w:r w:rsidRPr="009A42AC">
              <w:rPr>
                <w:rFonts w:ascii="Arial" w:hAnsi="Arial" w:cs="Arial"/>
                <w:b/>
                <w:i/>
                <w:sz w:val="20"/>
                <w:szCs w:val="20"/>
              </w:rPr>
              <w:t>Daily Maintenance</w:t>
            </w:r>
          </w:p>
        </w:tc>
        <w:tc>
          <w:tcPr>
            <w:tcW w:w="360" w:type="dxa"/>
            <w:vAlign w:val="center"/>
          </w:tcPr>
          <w:p w14:paraId="01025EDE" w14:textId="77777777" w:rsidR="00FD13E1" w:rsidRPr="009A42AC" w:rsidRDefault="00222A1C" w:rsidP="00222A1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A42AC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360" w:type="dxa"/>
            <w:vAlign w:val="center"/>
          </w:tcPr>
          <w:p w14:paraId="52FE1BBA" w14:textId="77777777" w:rsidR="00FD13E1" w:rsidRPr="009A42AC" w:rsidRDefault="00222A1C" w:rsidP="00222A1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A42AC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  <w:tc>
          <w:tcPr>
            <w:tcW w:w="360" w:type="dxa"/>
            <w:vAlign w:val="center"/>
          </w:tcPr>
          <w:p w14:paraId="797A876F" w14:textId="77777777" w:rsidR="00FD13E1" w:rsidRPr="009A42AC" w:rsidRDefault="00222A1C" w:rsidP="00222A1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A42AC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  <w:tc>
          <w:tcPr>
            <w:tcW w:w="360" w:type="dxa"/>
            <w:vAlign w:val="center"/>
          </w:tcPr>
          <w:p w14:paraId="6CAAA2F6" w14:textId="77777777" w:rsidR="00FD13E1" w:rsidRPr="009A42AC" w:rsidRDefault="00222A1C" w:rsidP="00222A1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A42AC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  <w:tc>
          <w:tcPr>
            <w:tcW w:w="360" w:type="dxa"/>
            <w:vAlign w:val="center"/>
          </w:tcPr>
          <w:p w14:paraId="693A9819" w14:textId="77777777" w:rsidR="00FD13E1" w:rsidRPr="009A42AC" w:rsidRDefault="00222A1C" w:rsidP="00222A1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A42AC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  <w:tc>
          <w:tcPr>
            <w:tcW w:w="360" w:type="dxa"/>
            <w:vAlign w:val="center"/>
          </w:tcPr>
          <w:p w14:paraId="07E9E41B" w14:textId="77777777" w:rsidR="00FD13E1" w:rsidRPr="009A42AC" w:rsidRDefault="00222A1C" w:rsidP="00222A1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A42AC"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  <w:tc>
          <w:tcPr>
            <w:tcW w:w="360" w:type="dxa"/>
            <w:vAlign w:val="center"/>
          </w:tcPr>
          <w:p w14:paraId="32E09E4D" w14:textId="77777777" w:rsidR="00FD13E1" w:rsidRPr="009A42AC" w:rsidRDefault="00222A1C" w:rsidP="00222A1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A42AC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  <w:tc>
          <w:tcPr>
            <w:tcW w:w="360" w:type="dxa"/>
            <w:vAlign w:val="center"/>
          </w:tcPr>
          <w:p w14:paraId="6E25B62E" w14:textId="77777777" w:rsidR="00FD13E1" w:rsidRPr="009A42AC" w:rsidRDefault="00222A1C" w:rsidP="00222A1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A42AC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  <w:tc>
          <w:tcPr>
            <w:tcW w:w="360" w:type="dxa"/>
            <w:vAlign w:val="center"/>
          </w:tcPr>
          <w:p w14:paraId="37CAE41E" w14:textId="77777777" w:rsidR="00FD13E1" w:rsidRPr="009A42AC" w:rsidRDefault="00222A1C" w:rsidP="00222A1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A42AC">
              <w:rPr>
                <w:rFonts w:ascii="Arial" w:hAnsi="Arial" w:cs="Arial"/>
                <w:b/>
                <w:sz w:val="14"/>
                <w:szCs w:val="14"/>
              </w:rPr>
              <w:t>9</w:t>
            </w:r>
          </w:p>
        </w:tc>
        <w:tc>
          <w:tcPr>
            <w:tcW w:w="360" w:type="dxa"/>
            <w:vAlign w:val="center"/>
          </w:tcPr>
          <w:p w14:paraId="7D9E31D4" w14:textId="77777777" w:rsidR="00FD13E1" w:rsidRPr="009A42AC" w:rsidRDefault="00222A1C" w:rsidP="00222A1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A42AC">
              <w:rPr>
                <w:rFonts w:ascii="Arial" w:hAnsi="Arial" w:cs="Arial"/>
                <w:b/>
                <w:sz w:val="14"/>
                <w:szCs w:val="14"/>
              </w:rPr>
              <w:t>10</w:t>
            </w:r>
          </w:p>
        </w:tc>
        <w:tc>
          <w:tcPr>
            <w:tcW w:w="360" w:type="dxa"/>
            <w:vAlign w:val="center"/>
          </w:tcPr>
          <w:p w14:paraId="38EA978A" w14:textId="77777777" w:rsidR="00FD13E1" w:rsidRPr="009A42AC" w:rsidRDefault="00222A1C" w:rsidP="00222A1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A42AC">
              <w:rPr>
                <w:rFonts w:ascii="Arial" w:hAnsi="Arial" w:cs="Arial"/>
                <w:b/>
                <w:sz w:val="14"/>
                <w:szCs w:val="14"/>
              </w:rPr>
              <w:t>11</w:t>
            </w:r>
          </w:p>
        </w:tc>
        <w:tc>
          <w:tcPr>
            <w:tcW w:w="360" w:type="dxa"/>
            <w:vAlign w:val="center"/>
          </w:tcPr>
          <w:p w14:paraId="1AC456FC" w14:textId="77777777" w:rsidR="00FD13E1" w:rsidRPr="009A42AC" w:rsidRDefault="00222A1C" w:rsidP="00222A1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A42AC">
              <w:rPr>
                <w:rFonts w:ascii="Arial" w:hAnsi="Arial" w:cs="Arial"/>
                <w:b/>
                <w:sz w:val="14"/>
                <w:szCs w:val="14"/>
              </w:rPr>
              <w:t>12</w:t>
            </w:r>
          </w:p>
        </w:tc>
        <w:tc>
          <w:tcPr>
            <w:tcW w:w="360" w:type="dxa"/>
            <w:vAlign w:val="center"/>
          </w:tcPr>
          <w:p w14:paraId="7949D0D1" w14:textId="77777777" w:rsidR="00FD13E1" w:rsidRPr="009A42AC" w:rsidRDefault="00222A1C" w:rsidP="00222A1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A42AC">
              <w:rPr>
                <w:rFonts w:ascii="Arial" w:hAnsi="Arial" w:cs="Arial"/>
                <w:b/>
                <w:sz w:val="14"/>
                <w:szCs w:val="14"/>
              </w:rPr>
              <w:t>13</w:t>
            </w:r>
          </w:p>
        </w:tc>
        <w:tc>
          <w:tcPr>
            <w:tcW w:w="360" w:type="dxa"/>
            <w:vAlign w:val="center"/>
          </w:tcPr>
          <w:p w14:paraId="1FDCE8E0" w14:textId="77777777" w:rsidR="00FD13E1" w:rsidRPr="009A42AC" w:rsidRDefault="00222A1C" w:rsidP="00222A1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A42AC">
              <w:rPr>
                <w:rFonts w:ascii="Arial" w:hAnsi="Arial" w:cs="Arial"/>
                <w:b/>
                <w:sz w:val="14"/>
                <w:szCs w:val="14"/>
              </w:rPr>
              <w:t>14</w:t>
            </w:r>
          </w:p>
        </w:tc>
        <w:tc>
          <w:tcPr>
            <w:tcW w:w="360" w:type="dxa"/>
            <w:vAlign w:val="center"/>
          </w:tcPr>
          <w:p w14:paraId="78DE9218" w14:textId="77777777" w:rsidR="00FD13E1" w:rsidRPr="009A42AC" w:rsidRDefault="00222A1C" w:rsidP="00222A1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A42AC">
              <w:rPr>
                <w:rFonts w:ascii="Arial" w:hAnsi="Arial" w:cs="Arial"/>
                <w:b/>
                <w:sz w:val="14"/>
                <w:szCs w:val="14"/>
              </w:rPr>
              <w:t>15</w:t>
            </w:r>
          </w:p>
        </w:tc>
        <w:tc>
          <w:tcPr>
            <w:tcW w:w="360" w:type="dxa"/>
            <w:vAlign w:val="center"/>
          </w:tcPr>
          <w:p w14:paraId="0D978FD1" w14:textId="77777777" w:rsidR="00FD13E1" w:rsidRPr="009A42AC" w:rsidRDefault="00222A1C" w:rsidP="00222A1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A42AC">
              <w:rPr>
                <w:rFonts w:ascii="Arial" w:hAnsi="Arial" w:cs="Arial"/>
                <w:b/>
                <w:sz w:val="14"/>
                <w:szCs w:val="14"/>
              </w:rPr>
              <w:t>16</w:t>
            </w:r>
          </w:p>
        </w:tc>
        <w:tc>
          <w:tcPr>
            <w:tcW w:w="360" w:type="dxa"/>
            <w:vAlign w:val="center"/>
          </w:tcPr>
          <w:p w14:paraId="0A750A63" w14:textId="77777777" w:rsidR="00FD13E1" w:rsidRPr="009A42AC" w:rsidRDefault="00222A1C" w:rsidP="00222A1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A42AC">
              <w:rPr>
                <w:rFonts w:ascii="Arial" w:hAnsi="Arial" w:cs="Arial"/>
                <w:b/>
                <w:sz w:val="14"/>
                <w:szCs w:val="14"/>
              </w:rPr>
              <w:t>17</w:t>
            </w:r>
          </w:p>
        </w:tc>
        <w:tc>
          <w:tcPr>
            <w:tcW w:w="360" w:type="dxa"/>
            <w:vAlign w:val="center"/>
          </w:tcPr>
          <w:p w14:paraId="471C3A0D" w14:textId="77777777" w:rsidR="00FD13E1" w:rsidRPr="009A42AC" w:rsidRDefault="00222A1C" w:rsidP="00222A1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A42AC">
              <w:rPr>
                <w:rFonts w:ascii="Arial" w:hAnsi="Arial" w:cs="Arial"/>
                <w:b/>
                <w:sz w:val="14"/>
                <w:szCs w:val="14"/>
              </w:rPr>
              <w:t>18</w:t>
            </w:r>
          </w:p>
        </w:tc>
        <w:tc>
          <w:tcPr>
            <w:tcW w:w="360" w:type="dxa"/>
            <w:vAlign w:val="center"/>
          </w:tcPr>
          <w:p w14:paraId="20EBE682" w14:textId="77777777" w:rsidR="00FD13E1" w:rsidRPr="009A42AC" w:rsidRDefault="00222A1C" w:rsidP="00222A1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A42AC">
              <w:rPr>
                <w:rFonts w:ascii="Arial" w:hAnsi="Arial" w:cs="Arial"/>
                <w:b/>
                <w:sz w:val="14"/>
                <w:szCs w:val="14"/>
              </w:rPr>
              <w:t>19</w:t>
            </w:r>
          </w:p>
        </w:tc>
        <w:tc>
          <w:tcPr>
            <w:tcW w:w="360" w:type="dxa"/>
            <w:vAlign w:val="center"/>
          </w:tcPr>
          <w:p w14:paraId="14F6BE47" w14:textId="77777777" w:rsidR="00FD13E1" w:rsidRPr="009A42AC" w:rsidRDefault="00222A1C" w:rsidP="00222A1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A42AC">
              <w:rPr>
                <w:rFonts w:ascii="Arial" w:hAnsi="Arial" w:cs="Arial"/>
                <w:b/>
                <w:sz w:val="14"/>
                <w:szCs w:val="14"/>
              </w:rPr>
              <w:t>20</w:t>
            </w:r>
          </w:p>
        </w:tc>
        <w:tc>
          <w:tcPr>
            <w:tcW w:w="360" w:type="dxa"/>
            <w:vAlign w:val="center"/>
          </w:tcPr>
          <w:p w14:paraId="58EE7458" w14:textId="77777777" w:rsidR="00FD13E1" w:rsidRPr="009A42AC" w:rsidRDefault="00222A1C" w:rsidP="00222A1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A42AC">
              <w:rPr>
                <w:rFonts w:ascii="Arial" w:hAnsi="Arial" w:cs="Arial"/>
                <w:b/>
                <w:sz w:val="14"/>
                <w:szCs w:val="14"/>
              </w:rPr>
              <w:t>21</w:t>
            </w:r>
          </w:p>
        </w:tc>
        <w:tc>
          <w:tcPr>
            <w:tcW w:w="360" w:type="dxa"/>
            <w:vAlign w:val="center"/>
          </w:tcPr>
          <w:p w14:paraId="4EF249E8" w14:textId="77777777" w:rsidR="00FD13E1" w:rsidRPr="009A42AC" w:rsidRDefault="00222A1C" w:rsidP="00222A1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A42AC">
              <w:rPr>
                <w:rFonts w:ascii="Arial" w:hAnsi="Arial" w:cs="Arial"/>
                <w:b/>
                <w:sz w:val="14"/>
                <w:szCs w:val="14"/>
              </w:rPr>
              <w:t>22</w:t>
            </w:r>
          </w:p>
        </w:tc>
        <w:tc>
          <w:tcPr>
            <w:tcW w:w="360" w:type="dxa"/>
            <w:vAlign w:val="center"/>
          </w:tcPr>
          <w:p w14:paraId="400A1F60" w14:textId="77777777" w:rsidR="00FD13E1" w:rsidRPr="009A42AC" w:rsidRDefault="00222A1C" w:rsidP="00222A1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A42AC">
              <w:rPr>
                <w:rFonts w:ascii="Arial" w:hAnsi="Arial" w:cs="Arial"/>
                <w:b/>
                <w:sz w:val="14"/>
                <w:szCs w:val="14"/>
              </w:rPr>
              <w:t>23</w:t>
            </w:r>
          </w:p>
        </w:tc>
        <w:tc>
          <w:tcPr>
            <w:tcW w:w="360" w:type="dxa"/>
            <w:vAlign w:val="center"/>
          </w:tcPr>
          <w:p w14:paraId="5F627466" w14:textId="77777777" w:rsidR="00FD13E1" w:rsidRPr="009A42AC" w:rsidRDefault="00222A1C" w:rsidP="00222A1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A42AC">
              <w:rPr>
                <w:rFonts w:ascii="Arial" w:hAnsi="Arial" w:cs="Arial"/>
                <w:b/>
                <w:sz w:val="14"/>
                <w:szCs w:val="14"/>
              </w:rPr>
              <w:t>24</w:t>
            </w:r>
          </w:p>
        </w:tc>
        <w:tc>
          <w:tcPr>
            <w:tcW w:w="360" w:type="dxa"/>
            <w:vAlign w:val="center"/>
          </w:tcPr>
          <w:p w14:paraId="5F1854AE" w14:textId="77777777" w:rsidR="00FD13E1" w:rsidRPr="009A42AC" w:rsidRDefault="00222A1C" w:rsidP="00222A1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A42AC">
              <w:rPr>
                <w:rFonts w:ascii="Arial" w:hAnsi="Arial" w:cs="Arial"/>
                <w:b/>
                <w:sz w:val="14"/>
                <w:szCs w:val="14"/>
              </w:rPr>
              <w:t>25</w:t>
            </w:r>
          </w:p>
        </w:tc>
        <w:tc>
          <w:tcPr>
            <w:tcW w:w="360" w:type="dxa"/>
            <w:vAlign w:val="center"/>
          </w:tcPr>
          <w:p w14:paraId="43757911" w14:textId="77777777" w:rsidR="00FD13E1" w:rsidRPr="009A42AC" w:rsidRDefault="00222A1C" w:rsidP="00222A1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A42AC">
              <w:rPr>
                <w:rFonts w:ascii="Arial" w:hAnsi="Arial" w:cs="Arial"/>
                <w:b/>
                <w:sz w:val="14"/>
                <w:szCs w:val="14"/>
              </w:rPr>
              <w:t>26</w:t>
            </w:r>
          </w:p>
        </w:tc>
        <w:tc>
          <w:tcPr>
            <w:tcW w:w="360" w:type="dxa"/>
            <w:vAlign w:val="center"/>
          </w:tcPr>
          <w:p w14:paraId="0CB2638F" w14:textId="77777777" w:rsidR="00FD13E1" w:rsidRPr="009A42AC" w:rsidRDefault="00222A1C" w:rsidP="00222A1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A42AC">
              <w:rPr>
                <w:rFonts w:ascii="Arial" w:hAnsi="Arial" w:cs="Arial"/>
                <w:b/>
                <w:sz w:val="14"/>
                <w:szCs w:val="14"/>
              </w:rPr>
              <w:t>27</w:t>
            </w:r>
          </w:p>
        </w:tc>
        <w:tc>
          <w:tcPr>
            <w:tcW w:w="360" w:type="dxa"/>
            <w:vAlign w:val="center"/>
          </w:tcPr>
          <w:p w14:paraId="32A22B62" w14:textId="77777777" w:rsidR="00FD13E1" w:rsidRPr="009A42AC" w:rsidRDefault="00222A1C" w:rsidP="00222A1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A42AC">
              <w:rPr>
                <w:rFonts w:ascii="Arial" w:hAnsi="Arial" w:cs="Arial"/>
                <w:b/>
                <w:sz w:val="14"/>
                <w:szCs w:val="14"/>
              </w:rPr>
              <w:t>28</w:t>
            </w:r>
          </w:p>
        </w:tc>
        <w:tc>
          <w:tcPr>
            <w:tcW w:w="360" w:type="dxa"/>
            <w:vAlign w:val="center"/>
          </w:tcPr>
          <w:p w14:paraId="12671E8E" w14:textId="77777777" w:rsidR="00FD13E1" w:rsidRPr="009A42AC" w:rsidRDefault="00222A1C" w:rsidP="00222A1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A42AC">
              <w:rPr>
                <w:rFonts w:ascii="Arial" w:hAnsi="Arial" w:cs="Arial"/>
                <w:b/>
                <w:sz w:val="14"/>
                <w:szCs w:val="14"/>
              </w:rPr>
              <w:t>29</w:t>
            </w:r>
          </w:p>
        </w:tc>
        <w:tc>
          <w:tcPr>
            <w:tcW w:w="360" w:type="dxa"/>
            <w:vAlign w:val="center"/>
          </w:tcPr>
          <w:p w14:paraId="190BD9CC" w14:textId="77777777" w:rsidR="00FD13E1" w:rsidRPr="009A42AC" w:rsidRDefault="00222A1C" w:rsidP="00222A1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A42AC">
              <w:rPr>
                <w:rFonts w:ascii="Arial" w:hAnsi="Arial" w:cs="Arial"/>
                <w:b/>
                <w:sz w:val="14"/>
                <w:szCs w:val="14"/>
              </w:rPr>
              <w:t>30</w:t>
            </w:r>
          </w:p>
        </w:tc>
        <w:tc>
          <w:tcPr>
            <w:tcW w:w="360" w:type="dxa"/>
            <w:vAlign w:val="center"/>
          </w:tcPr>
          <w:p w14:paraId="76AF2107" w14:textId="77777777" w:rsidR="00FD13E1" w:rsidRPr="009A42AC" w:rsidRDefault="00222A1C" w:rsidP="00222A1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A42AC">
              <w:rPr>
                <w:rFonts w:ascii="Arial" w:hAnsi="Arial" w:cs="Arial"/>
                <w:b/>
                <w:sz w:val="14"/>
                <w:szCs w:val="14"/>
              </w:rPr>
              <w:t>31</w:t>
            </w:r>
          </w:p>
        </w:tc>
      </w:tr>
      <w:tr w:rsidR="00FD13E1" w:rsidRPr="004708B2" w14:paraId="4E769264" w14:textId="77777777" w:rsidTr="00BA4C35">
        <w:tc>
          <w:tcPr>
            <w:tcW w:w="3600" w:type="dxa"/>
            <w:vAlign w:val="center"/>
          </w:tcPr>
          <w:p w14:paraId="1B82BD3F" w14:textId="77777777" w:rsidR="00FD13E1" w:rsidRPr="009A42AC" w:rsidRDefault="00222A1C" w:rsidP="00BA4C35">
            <w:pPr>
              <w:rPr>
                <w:rFonts w:ascii="Arial" w:hAnsi="Arial" w:cs="Arial"/>
              </w:rPr>
            </w:pPr>
            <w:r w:rsidRPr="009A42AC">
              <w:rPr>
                <w:rFonts w:ascii="Arial" w:hAnsi="Arial" w:cs="Arial"/>
                <w:sz w:val="14"/>
                <w:szCs w:val="14"/>
              </w:rPr>
              <w:t>Empty waste container</w:t>
            </w:r>
          </w:p>
        </w:tc>
        <w:tc>
          <w:tcPr>
            <w:tcW w:w="360" w:type="dxa"/>
          </w:tcPr>
          <w:p w14:paraId="01A2E1F9" w14:textId="77777777" w:rsidR="00FD13E1" w:rsidRPr="009A42AC" w:rsidRDefault="00FD13E1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0C3B6E4" w14:textId="77777777" w:rsidR="00FD13E1" w:rsidRPr="009A42AC" w:rsidRDefault="00FD13E1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F4C33D4" w14:textId="77777777" w:rsidR="00FD13E1" w:rsidRPr="009A42AC" w:rsidRDefault="00FD13E1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96D19A4" w14:textId="77777777" w:rsidR="00FD13E1" w:rsidRPr="009A42AC" w:rsidRDefault="00FD13E1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97D8950" w14:textId="77777777" w:rsidR="00FD13E1" w:rsidRPr="009A42AC" w:rsidRDefault="00FD13E1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00988A5" w14:textId="77777777" w:rsidR="00FD13E1" w:rsidRPr="009A42AC" w:rsidRDefault="00FD13E1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8CBFFD4" w14:textId="77777777" w:rsidR="00FD13E1" w:rsidRPr="009A42AC" w:rsidRDefault="00FD13E1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5223258" w14:textId="77777777" w:rsidR="00FD13E1" w:rsidRPr="009A42AC" w:rsidRDefault="00FD13E1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BF23B00" w14:textId="77777777" w:rsidR="00FD13E1" w:rsidRPr="009A42AC" w:rsidRDefault="00FD13E1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6CE5175" w14:textId="77777777" w:rsidR="00FD13E1" w:rsidRPr="009A42AC" w:rsidRDefault="00FD13E1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417C30D" w14:textId="77777777" w:rsidR="00FD13E1" w:rsidRPr="009A42AC" w:rsidRDefault="00FD13E1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EA2C9D9" w14:textId="77777777" w:rsidR="00FD13E1" w:rsidRPr="009A42AC" w:rsidRDefault="00FD13E1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6267B0C" w14:textId="77777777" w:rsidR="00FD13E1" w:rsidRPr="009A42AC" w:rsidRDefault="00FD13E1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D4B66CF" w14:textId="77777777" w:rsidR="00FD13E1" w:rsidRPr="009A42AC" w:rsidRDefault="00FD13E1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0B3D8CE" w14:textId="77777777" w:rsidR="00FD13E1" w:rsidRPr="009A42AC" w:rsidRDefault="00FD13E1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E914D39" w14:textId="77777777" w:rsidR="00FD13E1" w:rsidRPr="009A42AC" w:rsidRDefault="00FD13E1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74C5D3F" w14:textId="77777777" w:rsidR="00FD13E1" w:rsidRPr="009A42AC" w:rsidRDefault="00FD13E1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7A2160C" w14:textId="77777777" w:rsidR="00FD13E1" w:rsidRPr="009A42AC" w:rsidRDefault="00FD13E1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034B43C" w14:textId="77777777" w:rsidR="00FD13E1" w:rsidRPr="009A42AC" w:rsidRDefault="00FD13E1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0F32E9A" w14:textId="77777777" w:rsidR="00FD13E1" w:rsidRPr="009A42AC" w:rsidRDefault="00FD13E1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C4F8464" w14:textId="77777777" w:rsidR="00FD13E1" w:rsidRPr="009A42AC" w:rsidRDefault="00FD13E1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196BDE2" w14:textId="77777777" w:rsidR="00FD13E1" w:rsidRPr="009A42AC" w:rsidRDefault="00FD13E1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EFF3A81" w14:textId="77777777" w:rsidR="00FD13E1" w:rsidRPr="009A42AC" w:rsidRDefault="00FD13E1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0743191" w14:textId="77777777" w:rsidR="00FD13E1" w:rsidRPr="009A42AC" w:rsidRDefault="00FD13E1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49E70B0" w14:textId="77777777" w:rsidR="00FD13E1" w:rsidRPr="009A42AC" w:rsidRDefault="00FD13E1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D55EC79" w14:textId="77777777" w:rsidR="00FD13E1" w:rsidRPr="009A42AC" w:rsidRDefault="00FD13E1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45DC450" w14:textId="77777777" w:rsidR="00FD13E1" w:rsidRPr="009A42AC" w:rsidRDefault="00FD13E1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C40E92F" w14:textId="77777777" w:rsidR="00FD13E1" w:rsidRPr="009A42AC" w:rsidRDefault="00FD13E1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13E8BCA" w14:textId="77777777" w:rsidR="00FD13E1" w:rsidRPr="009A42AC" w:rsidRDefault="00FD13E1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7858472" w14:textId="77777777" w:rsidR="00FD13E1" w:rsidRPr="009A42AC" w:rsidRDefault="00FD13E1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836EEDE" w14:textId="77777777" w:rsidR="00FD13E1" w:rsidRPr="009A42AC" w:rsidRDefault="00FD13E1">
            <w:pPr>
              <w:rPr>
                <w:rFonts w:ascii="Arial" w:hAnsi="Arial" w:cs="Arial"/>
              </w:rPr>
            </w:pPr>
          </w:p>
        </w:tc>
      </w:tr>
      <w:tr w:rsidR="00222A1C" w:rsidRPr="004708B2" w14:paraId="4E0E1C8B" w14:textId="77777777" w:rsidTr="00BA4C35">
        <w:tc>
          <w:tcPr>
            <w:tcW w:w="3600" w:type="dxa"/>
            <w:vAlign w:val="center"/>
          </w:tcPr>
          <w:p w14:paraId="35DAD4B4" w14:textId="77777777" w:rsidR="00222A1C" w:rsidRPr="009A42AC" w:rsidRDefault="00222A1C" w:rsidP="00BA4C35">
            <w:pPr>
              <w:rPr>
                <w:rFonts w:ascii="Arial" w:hAnsi="Arial" w:cs="Arial"/>
                <w:sz w:val="14"/>
                <w:szCs w:val="14"/>
              </w:rPr>
            </w:pPr>
            <w:r w:rsidRPr="009A42AC">
              <w:rPr>
                <w:rFonts w:ascii="Arial" w:hAnsi="Arial" w:cs="Arial"/>
                <w:sz w:val="14"/>
                <w:szCs w:val="14"/>
              </w:rPr>
              <w:t>Rinse water container - re-fill it with fresh distilled water</w:t>
            </w:r>
          </w:p>
        </w:tc>
        <w:tc>
          <w:tcPr>
            <w:tcW w:w="360" w:type="dxa"/>
          </w:tcPr>
          <w:p w14:paraId="271ED715" w14:textId="77777777" w:rsidR="00222A1C" w:rsidRPr="009A42AC" w:rsidRDefault="00222A1C" w:rsidP="00222A1C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52E045D" w14:textId="77777777" w:rsidR="00222A1C" w:rsidRPr="009A42AC" w:rsidRDefault="00222A1C" w:rsidP="00222A1C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16A456B" w14:textId="77777777" w:rsidR="00222A1C" w:rsidRPr="009A42AC" w:rsidRDefault="00222A1C" w:rsidP="00222A1C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4F5E759" w14:textId="77777777" w:rsidR="00222A1C" w:rsidRPr="009A42AC" w:rsidRDefault="00222A1C" w:rsidP="00222A1C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8B91420" w14:textId="77777777" w:rsidR="00222A1C" w:rsidRPr="009A42AC" w:rsidRDefault="00222A1C" w:rsidP="00222A1C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F4604CF" w14:textId="77777777" w:rsidR="00222A1C" w:rsidRPr="009A42AC" w:rsidRDefault="00222A1C" w:rsidP="00222A1C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C337CB2" w14:textId="77777777" w:rsidR="00222A1C" w:rsidRPr="009A42AC" w:rsidRDefault="00222A1C" w:rsidP="00222A1C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E43B07A" w14:textId="77777777" w:rsidR="00222A1C" w:rsidRPr="009A42AC" w:rsidRDefault="00222A1C" w:rsidP="00222A1C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5D5FCE1" w14:textId="77777777" w:rsidR="00222A1C" w:rsidRPr="009A42AC" w:rsidRDefault="00222A1C" w:rsidP="00222A1C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D53254C" w14:textId="77777777" w:rsidR="00222A1C" w:rsidRPr="009A42AC" w:rsidRDefault="00222A1C" w:rsidP="00222A1C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9CA9B1E" w14:textId="77777777" w:rsidR="00222A1C" w:rsidRPr="009A42AC" w:rsidRDefault="00222A1C" w:rsidP="00222A1C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CADA4D0" w14:textId="77777777" w:rsidR="00222A1C" w:rsidRPr="009A42AC" w:rsidRDefault="00222A1C" w:rsidP="00222A1C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C98B461" w14:textId="77777777" w:rsidR="00222A1C" w:rsidRPr="009A42AC" w:rsidRDefault="00222A1C" w:rsidP="00222A1C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94CA79B" w14:textId="77777777" w:rsidR="00222A1C" w:rsidRPr="009A42AC" w:rsidRDefault="00222A1C" w:rsidP="00222A1C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CC6D242" w14:textId="77777777" w:rsidR="00222A1C" w:rsidRPr="009A42AC" w:rsidRDefault="00222A1C" w:rsidP="00222A1C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27CE5A6" w14:textId="77777777" w:rsidR="00222A1C" w:rsidRPr="009A42AC" w:rsidRDefault="00222A1C" w:rsidP="00222A1C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C82E992" w14:textId="77777777" w:rsidR="00222A1C" w:rsidRPr="009A42AC" w:rsidRDefault="00222A1C" w:rsidP="00222A1C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5475ED4" w14:textId="77777777" w:rsidR="00222A1C" w:rsidRPr="009A42AC" w:rsidRDefault="00222A1C" w:rsidP="00222A1C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E0DCE39" w14:textId="77777777" w:rsidR="00222A1C" w:rsidRPr="009A42AC" w:rsidRDefault="00222A1C" w:rsidP="00222A1C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2AD2710" w14:textId="77777777" w:rsidR="00222A1C" w:rsidRPr="009A42AC" w:rsidRDefault="00222A1C" w:rsidP="00222A1C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7C08028" w14:textId="77777777" w:rsidR="00222A1C" w:rsidRPr="009A42AC" w:rsidRDefault="00222A1C" w:rsidP="00222A1C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F01553A" w14:textId="77777777" w:rsidR="00222A1C" w:rsidRPr="009A42AC" w:rsidRDefault="00222A1C" w:rsidP="00222A1C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12F4B9E" w14:textId="77777777" w:rsidR="00222A1C" w:rsidRPr="009A42AC" w:rsidRDefault="00222A1C" w:rsidP="00222A1C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E74B30E" w14:textId="77777777" w:rsidR="00222A1C" w:rsidRPr="009A42AC" w:rsidRDefault="00222A1C" w:rsidP="00222A1C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E0604F1" w14:textId="77777777" w:rsidR="00222A1C" w:rsidRPr="009A42AC" w:rsidRDefault="00222A1C" w:rsidP="00222A1C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7F857C3" w14:textId="77777777" w:rsidR="00222A1C" w:rsidRPr="009A42AC" w:rsidRDefault="00222A1C" w:rsidP="00222A1C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D4B8EE2" w14:textId="77777777" w:rsidR="00222A1C" w:rsidRPr="009A42AC" w:rsidRDefault="00222A1C" w:rsidP="00222A1C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6B55309" w14:textId="77777777" w:rsidR="00222A1C" w:rsidRPr="009A42AC" w:rsidRDefault="00222A1C" w:rsidP="00222A1C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53F5F6D" w14:textId="77777777" w:rsidR="00222A1C" w:rsidRPr="009A42AC" w:rsidRDefault="00222A1C" w:rsidP="00222A1C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B3CCCA9" w14:textId="77777777" w:rsidR="00222A1C" w:rsidRPr="009A42AC" w:rsidRDefault="00222A1C" w:rsidP="00222A1C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6845718" w14:textId="77777777" w:rsidR="00222A1C" w:rsidRPr="009A42AC" w:rsidRDefault="00222A1C" w:rsidP="00222A1C">
            <w:pPr>
              <w:rPr>
                <w:rFonts w:ascii="Arial" w:hAnsi="Arial" w:cs="Arial"/>
              </w:rPr>
            </w:pPr>
          </w:p>
        </w:tc>
      </w:tr>
      <w:tr w:rsidR="00CF27E2" w:rsidRPr="004708B2" w14:paraId="557975FA" w14:textId="77777777" w:rsidTr="00BA4C35">
        <w:tc>
          <w:tcPr>
            <w:tcW w:w="3600" w:type="dxa"/>
            <w:vAlign w:val="center"/>
          </w:tcPr>
          <w:p w14:paraId="0E69DED6" w14:textId="77777777" w:rsidR="00CF27E2" w:rsidRPr="009A42AC" w:rsidRDefault="00CF27E2" w:rsidP="00BA4C35">
            <w:pPr>
              <w:rPr>
                <w:rFonts w:ascii="Arial" w:hAnsi="Arial" w:cs="Arial"/>
                <w:sz w:val="20"/>
                <w:szCs w:val="20"/>
              </w:rPr>
            </w:pPr>
            <w:r w:rsidRPr="009A42AC">
              <w:rPr>
                <w:rFonts w:ascii="Arial" w:hAnsi="Arial" w:cs="Arial"/>
                <w:sz w:val="14"/>
                <w:szCs w:val="14"/>
              </w:rPr>
              <w:t>Reagents - check and adjust corresponding level on screen</w:t>
            </w:r>
          </w:p>
        </w:tc>
        <w:tc>
          <w:tcPr>
            <w:tcW w:w="360" w:type="dxa"/>
          </w:tcPr>
          <w:p w14:paraId="0E965F28" w14:textId="77777777" w:rsidR="00CF27E2" w:rsidRPr="009A42AC" w:rsidRDefault="00CF27E2" w:rsidP="00CF27E2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9CD49D6" w14:textId="77777777" w:rsidR="00CF27E2" w:rsidRPr="009A42AC" w:rsidRDefault="00CF27E2" w:rsidP="00CF27E2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3967B73" w14:textId="77777777" w:rsidR="00CF27E2" w:rsidRPr="009A42AC" w:rsidRDefault="00CF27E2" w:rsidP="00CF27E2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F0AA30D" w14:textId="77777777" w:rsidR="00CF27E2" w:rsidRPr="009A42AC" w:rsidRDefault="00CF27E2" w:rsidP="00CF27E2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61DED03" w14:textId="77777777" w:rsidR="00CF27E2" w:rsidRPr="009A42AC" w:rsidRDefault="00CF27E2" w:rsidP="00CF27E2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51A43E9" w14:textId="77777777" w:rsidR="00CF27E2" w:rsidRPr="009A42AC" w:rsidRDefault="00CF27E2" w:rsidP="00CF27E2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BAC27D9" w14:textId="77777777" w:rsidR="00CF27E2" w:rsidRPr="009A42AC" w:rsidRDefault="00CF27E2" w:rsidP="00CF27E2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6818061" w14:textId="77777777" w:rsidR="00CF27E2" w:rsidRPr="009A42AC" w:rsidRDefault="00CF27E2" w:rsidP="00CF27E2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126ED31" w14:textId="77777777" w:rsidR="00CF27E2" w:rsidRPr="009A42AC" w:rsidRDefault="00CF27E2" w:rsidP="00CF27E2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D66567B" w14:textId="77777777" w:rsidR="00CF27E2" w:rsidRPr="009A42AC" w:rsidRDefault="00CF27E2" w:rsidP="00CF27E2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A1072D1" w14:textId="77777777" w:rsidR="00CF27E2" w:rsidRPr="009A42AC" w:rsidRDefault="00CF27E2" w:rsidP="00CF27E2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411965D" w14:textId="77777777" w:rsidR="00CF27E2" w:rsidRPr="009A42AC" w:rsidRDefault="00CF27E2" w:rsidP="00CF27E2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1C250D7" w14:textId="77777777" w:rsidR="00CF27E2" w:rsidRPr="009A42AC" w:rsidRDefault="00CF27E2" w:rsidP="00CF27E2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6A426E4" w14:textId="77777777" w:rsidR="00CF27E2" w:rsidRPr="009A42AC" w:rsidRDefault="00CF27E2" w:rsidP="00CF27E2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274CA0C" w14:textId="77777777" w:rsidR="00CF27E2" w:rsidRPr="009A42AC" w:rsidRDefault="00CF27E2" w:rsidP="00CF27E2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5782AAB" w14:textId="77777777" w:rsidR="00CF27E2" w:rsidRPr="009A42AC" w:rsidRDefault="00CF27E2" w:rsidP="00CF27E2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E09A2C8" w14:textId="77777777" w:rsidR="00CF27E2" w:rsidRPr="009A42AC" w:rsidRDefault="00CF27E2" w:rsidP="00CF27E2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2B6C97F" w14:textId="77777777" w:rsidR="00CF27E2" w:rsidRPr="009A42AC" w:rsidRDefault="00CF27E2" w:rsidP="00CF27E2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95CC3E9" w14:textId="77777777" w:rsidR="00CF27E2" w:rsidRPr="009A42AC" w:rsidRDefault="00CF27E2" w:rsidP="00CF27E2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6D49305" w14:textId="77777777" w:rsidR="00CF27E2" w:rsidRPr="009A42AC" w:rsidRDefault="00CF27E2" w:rsidP="00CF27E2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418FB57" w14:textId="77777777" w:rsidR="00CF27E2" w:rsidRPr="009A42AC" w:rsidRDefault="00CF27E2" w:rsidP="00CF27E2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D6EE7E3" w14:textId="77777777" w:rsidR="00CF27E2" w:rsidRPr="009A42AC" w:rsidRDefault="00CF27E2" w:rsidP="00CF27E2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2C2BA8B" w14:textId="77777777" w:rsidR="00CF27E2" w:rsidRPr="009A42AC" w:rsidRDefault="00CF27E2" w:rsidP="00CF27E2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37B407C" w14:textId="77777777" w:rsidR="00CF27E2" w:rsidRPr="009A42AC" w:rsidRDefault="00CF27E2" w:rsidP="00CF27E2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A65B4A7" w14:textId="77777777" w:rsidR="00CF27E2" w:rsidRPr="009A42AC" w:rsidRDefault="00CF27E2" w:rsidP="00CF27E2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AD0622D" w14:textId="77777777" w:rsidR="00CF27E2" w:rsidRPr="009A42AC" w:rsidRDefault="00CF27E2" w:rsidP="00CF27E2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7534DB0" w14:textId="77777777" w:rsidR="00CF27E2" w:rsidRPr="009A42AC" w:rsidRDefault="00CF27E2" w:rsidP="00CF27E2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1D81DA6" w14:textId="77777777" w:rsidR="00CF27E2" w:rsidRPr="009A42AC" w:rsidRDefault="00CF27E2" w:rsidP="00CF27E2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AF6326E" w14:textId="77777777" w:rsidR="00CF27E2" w:rsidRPr="009A42AC" w:rsidRDefault="00CF27E2" w:rsidP="00CF27E2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1F9B0F4" w14:textId="77777777" w:rsidR="00CF27E2" w:rsidRPr="009A42AC" w:rsidRDefault="00CF27E2" w:rsidP="00CF27E2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3065861" w14:textId="77777777" w:rsidR="00CF27E2" w:rsidRPr="009A42AC" w:rsidRDefault="00CF27E2" w:rsidP="00CF27E2">
            <w:pPr>
              <w:rPr>
                <w:rFonts w:ascii="Arial" w:hAnsi="Arial" w:cs="Arial"/>
              </w:rPr>
            </w:pPr>
          </w:p>
        </w:tc>
      </w:tr>
      <w:tr w:rsidR="00780F8A" w:rsidRPr="004708B2" w14:paraId="6A113A3C" w14:textId="77777777" w:rsidTr="00BA4C35">
        <w:tc>
          <w:tcPr>
            <w:tcW w:w="3600" w:type="dxa"/>
            <w:vAlign w:val="center"/>
          </w:tcPr>
          <w:p w14:paraId="2FAFD1A9" w14:textId="77777777" w:rsidR="00780F8A" w:rsidRPr="009A42AC" w:rsidRDefault="00780F8A" w:rsidP="00BA4C35">
            <w:pPr>
              <w:rPr>
                <w:rFonts w:ascii="Arial" w:hAnsi="Arial" w:cs="Arial"/>
              </w:rPr>
            </w:pPr>
            <w:r w:rsidRPr="009A42AC">
              <w:rPr>
                <w:rFonts w:ascii="Arial" w:hAnsi="Arial" w:cs="Arial"/>
                <w:sz w:val="14"/>
                <w:szCs w:val="14"/>
              </w:rPr>
              <w:t>Check to make sure the 2 container connections are clicked into reagent ports.</w:t>
            </w:r>
          </w:p>
        </w:tc>
        <w:tc>
          <w:tcPr>
            <w:tcW w:w="360" w:type="dxa"/>
          </w:tcPr>
          <w:p w14:paraId="070B1212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EC0EF91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AB35BE6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DD978AC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AF72A77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724D1C0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A8F8744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F4537B6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D770C32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B1BB428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0DB1BC8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0C57271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1C42806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D405941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8ACDBD1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A79CC87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DA80439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1B6ECDA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1A9417C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542072A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119BD4A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37F6A11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A14F221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099CD21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75F4F77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E787865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EAFB7AB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6261A6C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ED09273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28F313B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A6043AE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</w:tr>
      <w:tr w:rsidR="00780F8A" w:rsidRPr="004708B2" w14:paraId="2D72F86F" w14:textId="77777777" w:rsidTr="00BA4C35">
        <w:tc>
          <w:tcPr>
            <w:tcW w:w="3600" w:type="dxa"/>
            <w:vAlign w:val="center"/>
          </w:tcPr>
          <w:p w14:paraId="31F40057" w14:textId="77777777" w:rsidR="00780F8A" w:rsidRPr="009A42AC" w:rsidRDefault="00780F8A" w:rsidP="00BA4C35">
            <w:pPr>
              <w:rPr>
                <w:rFonts w:ascii="Arial" w:hAnsi="Arial" w:cs="Arial"/>
              </w:rPr>
            </w:pPr>
            <w:r w:rsidRPr="009A42AC">
              <w:rPr>
                <w:rFonts w:ascii="Arial" w:hAnsi="Arial" w:cs="Arial"/>
                <w:sz w:val="14"/>
                <w:szCs w:val="14"/>
              </w:rPr>
              <w:t>Check the bottom of sample racks (presence of the black metal plate, barcode label not scratched)</w:t>
            </w:r>
          </w:p>
        </w:tc>
        <w:tc>
          <w:tcPr>
            <w:tcW w:w="360" w:type="dxa"/>
          </w:tcPr>
          <w:p w14:paraId="78BDDCB3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6C8A9BA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B241138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1B58A94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C9225B6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DBD77B5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8A62442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8C9D915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299E40D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4CEB672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939E04B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C5E95E2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3A8C382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C614C36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BB5825E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D572650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365C6EB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28D08F4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79D3B79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5FF9210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8932205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F8CC1C2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5F1DBD6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A8B6899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13896D6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2FF871A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FEED7D9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8DB6CC8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4E92367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EFFEBE0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B08D8D3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</w:tr>
      <w:tr w:rsidR="00780F8A" w:rsidRPr="004708B2" w14:paraId="1A541D5C" w14:textId="77777777" w:rsidTr="00BA4C35">
        <w:tc>
          <w:tcPr>
            <w:tcW w:w="3600" w:type="dxa"/>
            <w:vAlign w:val="center"/>
          </w:tcPr>
          <w:p w14:paraId="2EB195BD" w14:textId="77777777" w:rsidR="00780F8A" w:rsidRPr="009A42AC" w:rsidRDefault="00780F8A" w:rsidP="00BA4C35">
            <w:pPr>
              <w:rPr>
                <w:rFonts w:ascii="Arial" w:hAnsi="Arial" w:cs="Arial"/>
              </w:rPr>
            </w:pPr>
            <w:r w:rsidRPr="009A42AC">
              <w:rPr>
                <w:rFonts w:ascii="Arial" w:hAnsi="Arial" w:cs="Arial"/>
                <w:sz w:val="14"/>
                <w:szCs w:val="14"/>
              </w:rPr>
              <w:t>Review system initiali</w:t>
            </w:r>
            <w:r w:rsidR="00CF5E0A" w:rsidRPr="009A42AC">
              <w:rPr>
                <w:rFonts w:ascii="Arial" w:hAnsi="Arial" w:cs="Arial"/>
                <w:sz w:val="14"/>
                <w:szCs w:val="14"/>
              </w:rPr>
              <w:t xml:space="preserve">zation (Address any </w:t>
            </w:r>
            <w:r w:rsidR="004708B2" w:rsidRPr="004708B2">
              <w:rPr>
                <w:rFonts w:ascii="Arial" w:hAnsi="Arial" w:cs="Arial"/>
                <w:sz w:val="14"/>
                <w:szCs w:val="14"/>
              </w:rPr>
              <w:t>pop-up</w:t>
            </w:r>
            <w:r w:rsidR="00CF5E0A" w:rsidRPr="009A42AC">
              <w:rPr>
                <w:rFonts w:ascii="Arial" w:hAnsi="Arial" w:cs="Arial"/>
                <w:sz w:val="14"/>
                <w:szCs w:val="14"/>
              </w:rPr>
              <w:t xml:space="preserve"> messages during Start-up</w:t>
            </w:r>
            <w:r w:rsidRPr="009A42AC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360" w:type="dxa"/>
          </w:tcPr>
          <w:p w14:paraId="6DCA3E36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2C1938F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74684D4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762957B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C0D5FB5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81D7C4C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E362569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E45F0A8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C2E29C3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204D151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DDEE218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A94B278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58F9A41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11DA8B2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9DDA2E1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6BE995C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90E2F92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043C303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29D3529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40D5563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E919B98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30AEDF5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557C4BF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32386DE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4F99DF5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72D9966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B6285EA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DB85421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3801BAD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4B2A3B4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43EDA94" w14:textId="77777777" w:rsidR="00780F8A" w:rsidRPr="009A42AC" w:rsidRDefault="00780F8A" w:rsidP="00780F8A">
            <w:pPr>
              <w:rPr>
                <w:rFonts w:ascii="Arial" w:hAnsi="Arial" w:cs="Arial"/>
              </w:rPr>
            </w:pPr>
          </w:p>
        </w:tc>
      </w:tr>
      <w:tr w:rsidR="004825F3" w:rsidRPr="004708B2" w14:paraId="1952E031" w14:textId="77777777" w:rsidTr="00BA4C35">
        <w:tc>
          <w:tcPr>
            <w:tcW w:w="3600" w:type="dxa"/>
            <w:vMerge w:val="restart"/>
            <w:vAlign w:val="center"/>
          </w:tcPr>
          <w:p w14:paraId="27F711BD" w14:textId="77777777" w:rsidR="00FD5524" w:rsidRPr="009A42AC" w:rsidRDefault="00FD5524" w:rsidP="004825F3">
            <w:pPr>
              <w:rPr>
                <w:rFonts w:ascii="Arial" w:hAnsi="Arial" w:cs="Arial"/>
                <w:sz w:val="14"/>
                <w:szCs w:val="14"/>
              </w:rPr>
            </w:pPr>
            <w:r w:rsidRPr="009A42AC">
              <w:rPr>
                <w:rFonts w:ascii="Arial" w:hAnsi="Arial" w:cs="Arial"/>
                <w:sz w:val="14"/>
                <w:szCs w:val="14"/>
              </w:rPr>
              <w:t xml:space="preserve">Verify Control </w:t>
            </w:r>
            <w:r w:rsidR="004708B2" w:rsidRPr="004708B2">
              <w:rPr>
                <w:rFonts w:ascii="Arial" w:hAnsi="Arial" w:cs="Arial"/>
                <w:sz w:val="14"/>
                <w:szCs w:val="14"/>
              </w:rPr>
              <w:t>Results (</w:t>
            </w:r>
            <w:r w:rsidR="004825F3" w:rsidRPr="009A42AC">
              <w:rPr>
                <w:rFonts w:ascii="Arial" w:hAnsi="Arial" w:cs="Arial"/>
                <w:sz w:val="14"/>
                <w:szCs w:val="14"/>
              </w:rPr>
              <w:t>Start Up)</w:t>
            </w:r>
          </w:p>
          <w:p w14:paraId="4C7045CB" w14:textId="77777777" w:rsidR="004825F3" w:rsidRPr="009A42AC" w:rsidRDefault="00FD5524" w:rsidP="004825F3">
            <w:pPr>
              <w:rPr>
                <w:rFonts w:ascii="Arial" w:hAnsi="Arial" w:cs="Arial"/>
                <w:sz w:val="14"/>
                <w:szCs w:val="14"/>
              </w:rPr>
            </w:pPr>
            <w:r w:rsidRPr="009A42AC">
              <w:rPr>
                <w:rFonts w:ascii="Arial" w:hAnsi="Arial" w:cs="Arial"/>
                <w:sz w:val="14"/>
                <w:szCs w:val="14"/>
              </w:rPr>
              <w:t xml:space="preserve">Verify Controls </w:t>
            </w:r>
            <w:r w:rsidR="004825F3" w:rsidRPr="009A42AC">
              <w:rPr>
                <w:rFonts w:ascii="Arial" w:hAnsi="Arial" w:cs="Arial"/>
                <w:sz w:val="14"/>
                <w:szCs w:val="14"/>
              </w:rPr>
              <w:t>After every 20 racks</w:t>
            </w:r>
          </w:p>
        </w:tc>
        <w:tc>
          <w:tcPr>
            <w:tcW w:w="360" w:type="dxa"/>
          </w:tcPr>
          <w:p w14:paraId="0A325730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8478921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B6495C5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CD29E27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70A141D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8B25D1F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DAB5E21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246F92B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7D1D716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835597C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1B6B281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8EACB23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27FFA78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2B8B811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37A4249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44DC9C0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741C5C9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14D6D3C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2648000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48F3461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4D91F72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898005B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A524F6B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2BD83BA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B7357D4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2FD3104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64E277E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F4DD9B9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8A67CF4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6146219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7044189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</w:tr>
      <w:tr w:rsidR="004825F3" w:rsidRPr="004708B2" w14:paraId="54E12ABB" w14:textId="77777777" w:rsidTr="00BA4C35">
        <w:tc>
          <w:tcPr>
            <w:tcW w:w="3600" w:type="dxa"/>
            <w:vMerge/>
            <w:vAlign w:val="center"/>
          </w:tcPr>
          <w:p w14:paraId="1B6F6CDA" w14:textId="77777777" w:rsidR="004825F3" w:rsidRPr="009A42AC" w:rsidRDefault="004825F3" w:rsidP="004825F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</w:tcPr>
          <w:p w14:paraId="1CAFB1C0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B42E254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FF1603E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A061F6A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7EFE6C4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974F56C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6F812C4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5F4BD93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919781B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1219D7F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1A3C403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2A38DBF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7818605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EFF390C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03C42ED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2E02F19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D7BCA58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10E59FA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E9E94A7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4B9936C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E597E63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A526207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58753A6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3A0EE7C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FE9C318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5EE4476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0C54D6B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C37C096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1E4159A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61DBBDA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DBC8904" w14:textId="77777777" w:rsidR="004825F3" w:rsidRPr="009A42AC" w:rsidRDefault="004825F3" w:rsidP="00382999">
            <w:pPr>
              <w:rPr>
                <w:rFonts w:ascii="Arial" w:hAnsi="Arial" w:cs="Arial"/>
              </w:rPr>
            </w:pPr>
          </w:p>
        </w:tc>
      </w:tr>
      <w:tr w:rsidR="00382999" w:rsidRPr="004708B2" w14:paraId="50C655BB" w14:textId="77777777" w:rsidTr="00BA4C35">
        <w:tc>
          <w:tcPr>
            <w:tcW w:w="3600" w:type="dxa"/>
            <w:vAlign w:val="center"/>
          </w:tcPr>
          <w:p w14:paraId="5D311E53" w14:textId="77777777" w:rsidR="00382999" w:rsidRPr="009A42AC" w:rsidRDefault="00382999" w:rsidP="00BA4C35">
            <w:pPr>
              <w:rPr>
                <w:rFonts w:ascii="Arial" w:hAnsi="Arial" w:cs="Arial"/>
              </w:rPr>
            </w:pPr>
            <w:r w:rsidRPr="009A42AC">
              <w:rPr>
                <w:rFonts w:ascii="Arial" w:hAnsi="Arial" w:cs="Arial"/>
                <w:sz w:val="14"/>
                <w:szCs w:val="14"/>
              </w:rPr>
              <w:t>Instrument Shut Down</w:t>
            </w:r>
            <w:r w:rsidR="00CF5E0A" w:rsidRPr="009A42AC">
              <w:rPr>
                <w:rFonts w:ascii="Arial" w:hAnsi="Arial" w:cs="Arial"/>
                <w:sz w:val="14"/>
                <w:szCs w:val="14"/>
              </w:rPr>
              <w:t xml:space="preserve"> (End of Day)</w:t>
            </w:r>
          </w:p>
        </w:tc>
        <w:tc>
          <w:tcPr>
            <w:tcW w:w="360" w:type="dxa"/>
          </w:tcPr>
          <w:p w14:paraId="4065408D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76A385E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1012B25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4E0D85F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0D99B9C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733AD79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492FA43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597A71E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5F30E61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87B68F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176C1BE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3F37317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D92DD66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64453B0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64B8BA3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B38BA12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A46ED74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E10355D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EDBE96E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5970717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DF7C6EF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597A6E7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5EAAADC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6A98394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0298D73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5242F9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842CA9D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563AE33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C1E80BD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93DC4EE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1B89202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</w:tr>
      <w:tr w:rsidR="005C3F0F" w:rsidRPr="004708B2" w14:paraId="65A244E5" w14:textId="77777777" w:rsidTr="00BA4C35">
        <w:tc>
          <w:tcPr>
            <w:tcW w:w="3600" w:type="dxa"/>
            <w:vAlign w:val="center"/>
          </w:tcPr>
          <w:p w14:paraId="63D3BC46" w14:textId="77777777" w:rsidR="005C3F0F" w:rsidRPr="009A42AC" w:rsidRDefault="005C3F0F" w:rsidP="00BA4C3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A42AC">
              <w:rPr>
                <w:rFonts w:ascii="Arial" w:hAnsi="Arial" w:cs="Arial"/>
                <w:b/>
                <w:sz w:val="16"/>
                <w:szCs w:val="16"/>
              </w:rPr>
              <w:t>Maintenance - every 500 analysis - with rack # 100</w:t>
            </w:r>
          </w:p>
        </w:tc>
        <w:tc>
          <w:tcPr>
            <w:tcW w:w="11160" w:type="dxa"/>
            <w:gridSpan w:val="31"/>
          </w:tcPr>
          <w:p w14:paraId="4CEAC55C" w14:textId="77777777" w:rsidR="005C3F0F" w:rsidRPr="009A42AC" w:rsidRDefault="005C3F0F" w:rsidP="00382999">
            <w:pPr>
              <w:rPr>
                <w:rFonts w:ascii="Arial" w:hAnsi="Arial" w:cs="Arial"/>
              </w:rPr>
            </w:pPr>
          </w:p>
        </w:tc>
      </w:tr>
      <w:tr w:rsidR="00382999" w:rsidRPr="004708B2" w14:paraId="3E7AD861" w14:textId="77777777" w:rsidTr="00BA4C35">
        <w:tc>
          <w:tcPr>
            <w:tcW w:w="3600" w:type="dxa"/>
            <w:vAlign w:val="center"/>
          </w:tcPr>
          <w:p w14:paraId="1D39E34E" w14:textId="77777777" w:rsidR="00382999" w:rsidRPr="009A42AC" w:rsidRDefault="00382999" w:rsidP="00BA4C35">
            <w:pPr>
              <w:rPr>
                <w:rFonts w:ascii="Arial" w:hAnsi="Arial" w:cs="Arial"/>
                <w:sz w:val="14"/>
                <w:szCs w:val="14"/>
              </w:rPr>
            </w:pPr>
            <w:r w:rsidRPr="009A42AC">
              <w:rPr>
                <w:rFonts w:ascii="Arial" w:hAnsi="Arial" w:cs="Arial"/>
                <w:sz w:val="14"/>
                <w:szCs w:val="14"/>
              </w:rPr>
              <w:t>Sample probe cleaning</w:t>
            </w:r>
          </w:p>
        </w:tc>
        <w:tc>
          <w:tcPr>
            <w:tcW w:w="360" w:type="dxa"/>
          </w:tcPr>
          <w:p w14:paraId="50D1E035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E9325ED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E22B251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41F9043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9EE3514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27718D5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E0071AE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215F2EF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F1582AE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7432E7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75A82BD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65681FF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FC5FEB5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9C9553F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BD83683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0B03D9E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438C451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0D0432C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0ADD07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7234B36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0091244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70E69CC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EFD83F4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EBBD25A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6818EB3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34C583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2E14B77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818D605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BD743BB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C4E131B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A3FD929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</w:tr>
      <w:tr w:rsidR="00382999" w:rsidRPr="004708B2" w14:paraId="335452B8" w14:textId="77777777" w:rsidTr="00BA4C35">
        <w:tc>
          <w:tcPr>
            <w:tcW w:w="3600" w:type="dxa"/>
            <w:vAlign w:val="center"/>
          </w:tcPr>
          <w:p w14:paraId="09CBDCF4" w14:textId="77777777" w:rsidR="00382999" w:rsidRPr="009A42AC" w:rsidRDefault="00382999" w:rsidP="00BA4C35">
            <w:pPr>
              <w:rPr>
                <w:rFonts w:ascii="Arial" w:hAnsi="Arial" w:cs="Arial"/>
              </w:rPr>
            </w:pPr>
            <w:r w:rsidRPr="009A42AC">
              <w:rPr>
                <w:rFonts w:ascii="Arial" w:hAnsi="Arial" w:cs="Arial"/>
                <w:sz w:val="14"/>
                <w:szCs w:val="14"/>
              </w:rPr>
              <w:t xml:space="preserve">Maintenance </w:t>
            </w:r>
            <w:r w:rsidR="00F85635" w:rsidRPr="004708B2">
              <w:rPr>
                <w:rFonts w:ascii="Arial" w:hAnsi="Arial" w:cs="Arial"/>
                <w:sz w:val="14"/>
                <w:szCs w:val="14"/>
              </w:rPr>
              <w:t>CapiClean</w:t>
            </w:r>
            <w:r w:rsidRPr="009A42AC">
              <w:rPr>
                <w:rFonts w:ascii="Arial" w:hAnsi="Arial" w:cs="Arial"/>
                <w:sz w:val="14"/>
                <w:szCs w:val="14"/>
              </w:rPr>
              <w:t xml:space="preserve"> and capillaries (wash sol 1/10)</w:t>
            </w:r>
          </w:p>
        </w:tc>
        <w:tc>
          <w:tcPr>
            <w:tcW w:w="360" w:type="dxa"/>
          </w:tcPr>
          <w:p w14:paraId="6CE83CB4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46DAAD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E3FF836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721FDFF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E19D2F7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FBF117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00DE3DD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FEB62C3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438A5A3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C372D0A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BC7B5C4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79517F1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DC43611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B5B08E2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E70B6B7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51E8AFB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FC6ACCE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3E02AC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9D63396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986084A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5F8D00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55191E2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5564FD0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B40A7B0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A6E15ED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C4C2333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FEF5057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AE9FA56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D35A230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D9BE952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152DF7C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</w:tr>
      <w:tr w:rsidR="005C3F0F" w:rsidRPr="004708B2" w14:paraId="75E378AE" w14:textId="77777777" w:rsidTr="00BA4C35">
        <w:tc>
          <w:tcPr>
            <w:tcW w:w="3600" w:type="dxa"/>
            <w:vAlign w:val="center"/>
          </w:tcPr>
          <w:p w14:paraId="44F618F0" w14:textId="77777777" w:rsidR="005C3F0F" w:rsidRPr="009A42AC" w:rsidRDefault="00CF5E0A" w:rsidP="00CF5E0A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A42AC">
              <w:rPr>
                <w:rFonts w:ascii="Arial" w:hAnsi="Arial" w:cs="Arial"/>
                <w:b/>
                <w:i/>
                <w:sz w:val="20"/>
                <w:szCs w:val="20"/>
              </w:rPr>
              <w:t>Weekly</w:t>
            </w:r>
          </w:p>
        </w:tc>
        <w:tc>
          <w:tcPr>
            <w:tcW w:w="11160" w:type="dxa"/>
            <w:gridSpan w:val="31"/>
          </w:tcPr>
          <w:p w14:paraId="30277C97" w14:textId="77777777" w:rsidR="005C3F0F" w:rsidRPr="009A42AC" w:rsidRDefault="005C3F0F" w:rsidP="00382999">
            <w:pPr>
              <w:rPr>
                <w:rFonts w:ascii="Arial" w:hAnsi="Arial" w:cs="Arial"/>
              </w:rPr>
            </w:pPr>
          </w:p>
        </w:tc>
      </w:tr>
      <w:tr w:rsidR="00382999" w:rsidRPr="004708B2" w14:paraId="672F7661" w14:textId="77777777" w:rsidTr="00BA4C35">
        <w:tc>
          <w:tcPr>
            <w:tcW w:w="3600" w:type="dxa"/>
            <w:vAlign w:val="center"/>
          </w:tcPr>
          <w:p w14:paraId="3299A485" w14:textId="77777777" w:rsidR="00382999" w:rsidRPr="009A42AC" w:rsidRDefault="00382999" w:rsidP="00BA4C35">
            <w:pPr>
              <w:rPr>
                <w:rFonts w:ascii="Arial" w:hAnsi="Arial" w:cs="Arial"/>
              </w:rPr>
            </w:pPr>
            <w:r w:rsidRPr="009A42AC">
              <w:rPr>
                <w:rFonts w:ascii="Arial" w:hAnsi="Arial" w:cs="Arial"/>
                <w:sz w:val="14"/>
                <w:szCs w:val="14"/>
              </w:rPr>
              <w:t>Clean sample rack inlet and outlet conveyors</w:t>
            </w:r>
          </w:p>
        </w:tc>
        <w:tc>
          <w:tcPr>
            <w:tcW w:w="360" w:type="dxa"/>
          </w:tcPr>
          <w:p w14:paraId="4B495F27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8D43707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04FFBE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77FD07D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D6E4A1C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B1E1A5F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CE66E47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F21635F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EEE1B96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FA52ECC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F0111C4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71354E3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BAC4349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A9E118C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D141362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638632E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C41A79E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DC80BF3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E7F41EC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310A9A4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148C72D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00DF7F2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2EDB64A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476F146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212F3B6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C1C3919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1C765D2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99A1F4D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8AFAA0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61AE5AD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0E9DF7C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</w:tr>
      <w:tr w:rsidR="00132D0C" w:rsidRPr="004708B2" w14:paraId="067B978D" w14:textId="77777777" w:rsidTr="00BA4C35">
        <w:tc>
          <w:tcPr>
            <w:tcW w:w="3600" w:type="dxa"/>
            <w:vAlign w:val="center"/>
          </w:tcPr>
          <w:p w14:paraId="22DD5B61" w14:textId="77777777" w:rsidR="00132D0C" w:rsidRPr="009A42AC" w:rsidRDefault="00132D0C" w:rsidP="00BA4C35">
            <w:pPr>
              <w:rPr>
                <w:rFonts w:ascii="Arial" w:hAnsi="Arial" w:cs="Arial"/>
                <w:sz w:val="14"/>
                <w:szCs w:val="14"/>
              </w:rPr>
            </w:pPr>
            <w:r w:rsidRPr="009A42AC">
              <w:rPr>
                <w:rFonts w:ascii="Arial" w:hAnsi="Arial" w:cs="Arial"/>
                <w:sz w:val="14"/>
                <w:szCs w:val="14"/>
              </w:rPr>
              <w:t>Empty water container, rinse with fresh Di water and allow to air dry upside down over the weekend (Friday)</w:t>
            </w:r>
          </w:p>
        </w:tc>
        <w:tc>
          <w:tcPr>
            <w:tcW w:w="360" w:type="dxa"/>
          </w:tcPr>
          <w:p w14:paraId="2107608C" w14:textId="77777777" w:rsidR="00132D0C" w:rsidRPr="009A42AC" w:rsidRDefault="00132D0C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30F9933" w14:textId="77777777" w:rsidR="00132D0C" w:rsidRPr="009A42AC" w:rsidRDefault="00132D0C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8751829" w14:textId="77777777" w:rsidR="00132D0C" w:rsidRPr="009A42AC" w:rsidRDefault="00132D0C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F2CC68B" w14:textId="77777777" w:rsidR="00132D0C" w:rsidRPr="009A42AC" w:rsidRDefault="00132D0C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3C9A0D5" w14:textId="77777777" w:rsidR="00132D0C" w:rsidRPr="009A42AC" w:rsidRDefault="00132D0C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92BD927" w14:textId="77777777" w:rsidR="00132D0C" w:rsidRPr="009A42AC" w:rsidRDefault="00132D0C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2369BD7" w14:textId="77777777" w:rsidR="00132D0C" w:rsidRPr="009A42AC" w:rsidRDefault="00132D0C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4054573" w14:textId="77777777" w:rsidR="00132D0C" w:rsidRPr="009A42AC" w:rsidRDefault="00132D0C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946050D" w14:textId="77777777" w:rsidR="00132D0C" w:rsidRPr="009A42AC" w:rsidRDefault="00132D0C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E3C9E00" w14:textId="77777777" w:rsidR="00132D0C" w:rsidRPr="009A42AC" w:rsidRDefault="00132D0C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6865233" w14:textId="77777777" w:rsidR="00132D0C" w:rsidRPr="009A42AC" w:rsidRDefault="00132D0C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A0C2D19" w14:textId="77777777" w:rsidR="00132D0C" w:rsidRPr="009A42AC" w:rsidRDefault="00132D0C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02ABEE6" w14:textId="77777777" w:rsidR="00132D0C" w:rsidRPr="009A42AC" w:rsidRDefault="00132D0C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2EA347A" w14:textId="77777777" w:rsidR="00132D0C" w:rsidRPr="009A42AC" w:rsidRDefault="00132D0C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DEC0BA0" w14:textId="77777777" w:rsidR="00132D0C" w:rsidRPr="009A42AC" w:rsidRDefault="00132D0C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386FB20" w14:textId="77777777" w:rsidR="00132D0C" w:rsidRPr="009A42AC" w:rsidRDefault="00132D0C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C5CDA28" w14:textId="77777777" w:rsidR="00132D0C" w:rsidRPr="009A42AC" w:rsidRDefault="00132D0C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12A2113" w14:textId="77777777" w:rsidR="00132D0C" w:rsidRPr="009A42AC" w:rsidRDefault="00132D0C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843A8FF" w14:textId="77777777" w:rsidR="00132D0C" w:rsidRPr="009A42AC" w:rsidRDefault="00132D0C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6B72957" w14:textId="77777777" w:rsidR="00132D0C" w:rsidRPr="009A42AC" w:rsidRDefault="00132D0C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BB994E5" w14:textId="77777777" w:rsidR="00132D0C" w:rsidRPr="009A42AC" w:rsidRDefault="00132D0C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991E810" w14:textId="77777777" w:rsidR="00132D0C" w:rsidRPr="009A42AC" w:rsidRDefault="00132D0C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D80839B" w14:textId="77777777" w:rsidR="00132D0C" w:rsidRPr="009A42AC" w:rsidRDefault="00132D0C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645AA53" w14:textId="77777777" w:rsidR="00132D0C" w:rsidRPr="009A42AC" w:rsidRDefault="00132D0C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9A403E6" w14:textId="77777777" w:rsidR="00132D0C" w:rsidRPr="009A42AC" w:rsidRDefault="00132D0C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4366EEA" w14:textId="77777777" w:rsidR="00132D0C" w:rsidRPr="009A42AC" w:rsidRDefault="00132D0C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749D11D" w14:textId="77777777" w:rsidR="00132D0C" w:rsidRPr="009A42AC" w:rsidRDefault="00132D0C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5E811A9" w14:textId="77777777" w:rsidR="00132D0C" w:rsidRPr="009A42AC" w:rsidRDefault="00132D0C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2FA6F37" w14:textId="77777777" w:rsidR="00132D0C" w:rsidRPr="009A42AC" w:rsidRDefault="00132D0C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C895D43" w14:textId="77777777" w:rsidR="00132D0C" w:rsidRPr="009A42AC" w:rsidRDefault="00132D0C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CCB835E" w14:textId="77777777" w:rsidR="00132D0C" w:rsidRPr="009A42AC" w:rsidRDefault="00132D0C" w:rsidP="00382999">
            <w:pPr>
              <w:rPr>
                <w:rFonts w:ascii="Arial" w:hAnsi="Arial" w:cs="Arial"/>
              </w:rPr>
            </w:pPr>
          </w:p>
        </w:tc>
      </w:tr>
      <w:tr w:rsidR="00382999" w:rsidRPr="004708B2" w14:paraId="47DF312E" w14:textId="77777777" w:rsidTr="00BA4C35">
        <w:tc>
          <w:tcPr>
            <w:tcW w:w="3600" w:type="dxa"/>
            <w:vAlign w:val="center"/>
          </w:tcPr>
          <w:p w14:paraId="4E71AD00" w14:textId="77777777" w:rsidR="00382999" w:rsidRPr="009A42AC" w:rsidRDefault="00382999" w:rsidP="00BA4C35">
            <w:pPr>
              <w:rPr>
                <w:rFonts w:ascii="Arial" w:hAnsi="Arial" w:cs="Arial"/>
              </w:rPr>
            </w:pPr>
            <w:r w:rsidRPr="009A42AC">
              <w:rPr>
                <w:rFonts w:ascii="Arial" w:hAnsi="Arial" w:cs="Arial"/>
                <w:sz w:val="14"/>
                <w:szCs w:val="14"/>
              </w:rPr>
              <w:t>Clean the underside of the needle washing block</w:t>
            </w:r>
          </w:p>
        </w:tc>
        <w:tc>
          <w:tcPr>
            <w:tcW w:w="360" w:type="dxa"/>
          </w:tcPr>
          <w:p w14:paraId="7A06BC5A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F74C35A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D773ADE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21A5B80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834F2ED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2583521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CFB1452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74765C1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9178064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5A57004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6C734AC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33CA7EA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902988B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3A2F2D9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D4B4D51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CE1F823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3F93D24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BAB738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B7C0000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F18C071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39B6A9E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C5618BF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E00400F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AA67623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F0EEBC3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A7789E1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6F16842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6399EFF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B954924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923E63C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14464E3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</w:tr>
      <w:tr w:rsidR="00382999" w:rsidRPr="004708B2" w14:paraId="3E33B823" w14:textId="77777777" w:rsidTr="00BA4C35">
        <w:tc>
          <w:tcPr>
            <w:tcW w:w="3600" w:type="dxa"/>
            <w:vAlign w:val="center"/>
          </w:tcPr>
          <w:p w14:paraId="586E8DF2" w14:textId="77777777" w:rsidR="00382999" w:rsidRPr="009A42AC" w:rsidRDefault="00382999" w:rsidP="00BA4C35">
            <w:pPr>
              <w:rPr>
                <w:rFonts w:ascii="Arial" w:hAnsi="Arial" w:cs="Arial"/>
              </w:rPr>
            </w:pPr>
            <w:r w:rsidRPr="009A42AC">
              <w:rPr>
                <w:rFonts w:ascii="Arial" w:hAnsi="Arial" w:cs="Arial"/>
                <w:sz w:val="14"/>
                <w:szCs w:val="14"/>
              </w:rPr>
              <w:t>Clean salt deposits under the filling/empty station of the tank # 1</w:t>
            </w:r>
          </w:p>
        </w:tc>
        <w:tc>
          <w:tcPr>
            <w:tcW w:w="360" w:type="dxa"/>
          </w:tcPr>
          <w:p w14:paraId="24486DC2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9A77416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81D23D7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0F4E39F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DCD0FA0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EDD1DD4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3CE2A66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73D89D5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EDD971C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5FAC1D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FEB6FE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630FB75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02BB217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75BD621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9326531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D60C950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517EAF7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19DC49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C8BE445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DC0F805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EF7A032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CC989D6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AB9B142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0D1F4A4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1A2EBE2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23FE856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8C1092A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0897142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3CA9671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DFA3FFE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47601E7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</w:tr>
      <w:tr w:rsidR="00382999" w:rsidRPr="004708B2" w14:paraId="3F4673E6" w14:textId="77777777" w:rsidTr="00BA4C35">
        <w:tc>
          <w:tcPr>
            <w:tcW w:w="3600" w:type="dxa"/>
            <w:vAlign w:val="center"/>
          </w:tcPr>
          <w:p w14:paraId="612BD98D" w14:textId="77777777" w:rsidR="00382999" w:rsidRPr="009A42AC" w:rsidRDefault="00382999" w:rsidP="00BA4C35">
            <w:pPr>
              <w:rPr>
                <w:rFonts w:ascii="Arial" w:hAnsi="Arial" w:cs="Arial"/>
              </w:rPr>
            </w:pPr>
            <w:r w:rsidRPr="009A42AC">
              <w:rPr>
                <w:rFonts w:ascii="Arial" w:hAnsi="Arial" w:cs="Arial"/>
                <w:sz w:val="14"/>
                <w:szCs w:val="14"/>
              </w:rPr>
              <w:t>Clean the distributor and the injection segment support of the distributor</w:t>
            </w:r>
          </w:p>
        </w:tc>
        <w:tc>
          <w:tcPr>
            <w:tcW w:w="360" w:type="dxa"/>
          </w:tcPr>
          <w:p w14:paraId="6A45D0F5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36E45EF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87DB021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8DA8E5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393B430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47476B1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2FA5BA9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99B49CC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56AE410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0BC0232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7ACFD7A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284E579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F64169F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DC48611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757E569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208BF92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4A9F005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669E18F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6FEFA9A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EE09CA4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9E63059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ED987F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A42136D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3F030BE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08A8AF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E020A6F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F5722F6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CE4FAA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770B6DA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A23AF66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60CAC9A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</w:tr>
      <w:tr w:rsidR="00382999" w:rsidRPr="004708B2" w14:paraId="640EA873" w14:textId="77777777" w:rsidTr="00BA4C35">
        <w:tc>
          <w:tcPr>
            <w:tcW w:w="3600" w:type="dxa"/>
            <w:vAlign w:val="center"/>
          </w:tcPr>
          <w:p w14:paraId="0CD9243C" w14:textId="77777777" w:rsidR="00382999" w:rsidRPr="009A42AC" w:rsidRDefault="00382999" w:rsidP="00BA4C35">
            <w:pPr>
              <w:rPr>
                <w:rFonts w:ascii="Arial" w:hAnsi="Arial" w:cs="Arial"/>
              </w:rPr>
            </w:pPr>
            <w:r w:rsidRPr="009A42AC">
              <w:rPr>
                <w:rFonts w:ascii="Arial" w:hAnsi="Arial" w:cs="Arial"/>
                <w:sz w:val="14"/>
                <w:szCs w:val="14"/>
              </w:rPr>
              <w:t>Clean reagents compartment</w:t>
            </w:r>
          </w:p>
        </w:tc>
        <w:tc>
          <w:tcPr>
            <w:tcW w:w="360" w:type="dxa"/>
          </w:tcPr>
          <w:p w14:paraId="014FD7EF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F1B9FE6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1D21D9D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4C6D3FF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ABFADD0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67BC5AD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55B51C5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B5CB6D3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EDEA8B3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EFAB22C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291FEFB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5EF911E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29EECA3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5E900A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6CB05E5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5AE0C5D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11D3463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86F8352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90DB3F5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DBDAFAC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109221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66DA692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79BFD30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64D0596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3DC1B9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E1B505D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8E6D7D4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AF2A3E7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9869E1F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C6CF6DB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B47297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</w:tr>
      <w:tr w:rsidR="00382999" w:rsidRPr="004708B2" w14:paraId="162AC8BD" w14:textId="77777777" w:rsidTr="00BA4C35">
        <w:tc>
          <w:tcPr>
            <w:tcW w:w="3600" w:type="dxa"/>
            <w:vAlign w:val="center"/>
          </w:tcPr>
          <w:p w14:paraId="21612509" w14:textId="77777777" w:rsidR="00382999" w:rsidRPr="009A42AC" w:rsidRDefault="00382999" w:rsidP="00BA4C35">
            <w:pPr>
              <w:rPr>
                <w:rFonts w:ascii="Arial" w:hAnsi="Arial" w:cs="Arial"/>
                <w:sz w:val="14"/>
                <w:szCs w:val="14"/>
              </w:rPr>
            </w:pPr>
            <w:r w:rsidRPr="009A42AC">
              <w:rPr>
                <w:rFonts w:ascii="Arial" w:hAnsi="Arial" w:cs="Arial"/>
                <w:sz w:val="14"/>
                <w:szCs w:val="14"/>
              </w:rPr>
              <w:t>Clean the external parts of the instrument</w:t>
            </w:r>
          </w:p>
        </w:tc>
        <w:tc>
          <w:tcPr>
            <w:tcW w:w="360" w:type="dxa"/>
          </w:tcPr>
          <w:p w14:paraId="26D69B45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20F671B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3F343C2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67B583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4F4482A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A815BB5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FA8108A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D8F332F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9AB5CA1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E0D5C0F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191A7E7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BE33DE2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7C9CF55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423CD9E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C93E2CB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07048A9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EA036BE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360C51B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2766B7C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406433F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F4EA180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6968EA2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8EA9C51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B7BA37E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13C1156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871CDC1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0EF6A30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BC9893B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DA27573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C808E87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AE88B0B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</w:tr>
      <w:tr w:rsidR="003960ED" w:rsidRPr="004708B2" w14:paraId="3BB68FD9" w14:textId="77777777" w:rsidTr="00BA4C35">
        <w:tc>
          <w:tcPr>
            <w:tcW w:w="3600" w:type="dxa"/>
            <w:vAlign w:val="center"/>
          </w:tcPr>
          <w:p w14:paraId="0263C6CB" w14:textId="77777777" w:rsidR="003960ED" w:rsidRPr="009A42AC" w:rsidRDefault="003960ED" w:rsidP="00BA4C35">
            <w:pPr>
              <w:rPr>
                <w:rFonts w:ascii="Arial" w:hAnsi="Arial" w:cs="Arial"/>
                <w:sz w:val="14"/>
                <w:szCs w:val="14"/>
              </w:rPr>
            </w:pPr>
            <w:r w:rsidRPr="009A42AC">
              <w:rPr>
                <w:rFonts w:ascii="Arial" w:hAnsi="Arial" w:cs="Arial"/>
                <w:sz w:val="14"/>
                <w:szCs w:val="14"/>
              </w:rPr>
              <w:t>Server Backup</w:t>
            </w:r>
          </w:p>
        </w:tc>
        <w:tc>
          <w:tcPr>
            <w:tcW w:w="360" w:type="dxa"/>
          </w:tcPr>
          <w:p w14:paraId="48CDFBD7" w14:textId="77777777" w:rsidR="003960ED" w:rsidRPr="009A42AC" w:rsidRDefault="003960ED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1433363" w14:textId="77777777" w:rsidR="003960ED" w:rsidRPr="009A42AC" w:rsidRDefault="003960ED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A172400" w14:textId="77777777" w:rsidR="003960ED" w:rsidRPr="009A42AC" w:rsidRDefault="003960ED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4CCCEF8" w14:textId="77777777" w:rsidR="003960ED" w:rsidRPr="009A42AC" w:rsidRDefault="003960ED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02CD80F" w14:textId="77777777" w:rsidR="003960ED" w:rsidRPr="009A42AC" w:rsidRDefault="003960ED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3699ABA" w14:textId="77777777" w:rsidR="003960ED" w:rsidRPr="009A42AC" w:rsidRDefault="003960ED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561C542" w14:textId="77777777" w:rsidR="003960ED" w:rsidRPr="009A42AC" w:rsidRDefault="003960ED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2D96032" w14:textId="77777777" w:rsidR="003960ED" w:rsidRPr="009A42AC" w:rsidRDefault="003960ED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84C5B99" w14:textId="77777777" w:rsidR="003960ED" w:rsidRPr="009A42AC" w:rsidRDefault="003960ED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462B2C1" w14:textId="77777777" w:rsidR="003960ED" w:rsidRPr="009A42AC" w:rsidRDefault="003960ED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9707C78" w14:textId="77777777" w:rsidR="003960ED" w:rsidRPr="009A42AC" w:rsidRDefault="003960ED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B63BFB8" w14:textId="77777777" w:rsidR="003960ED" w:rsidRPr="009A42AC" w:rsidRDefault="003960ED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CBEAB32" w14:textId="77777777" w:rsidR="003960ED" w:rsidRPr="009A42AC" w:rsidRDefault="003960ED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9BA5D3B" w14:textId="77777777" w:rsidR="003960ED" w:rsidRPr="009A42AC" w:rsidRDefault="003960ED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D975F86" w14:textId="77777777" w:rsidR="003960ED" w:rsidRPr="009A42AC" w:rsidRDefault="003960ED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3386F45" w14:textId="77777777" w:rsidR="003960ED" w:rsidRPr="009A42AC" w:rsidRDefault="003960ED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71190DE" w14:textId="77777777" w:rsidR="003960ED" w:rsidRPr="009A42AC" w:rsidRDefault="003960ED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7EF7695" w14:textId="77777777" w:rsidR="003960ED" w:rsidRPr="009A42AC" w:rsidRDefault="003960ED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8A4F51E" w14:textId="77777777" w:rsidR="003960ED" w:rsidRPr="009A42AC" w:rsidRDefault="003960ED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B5C4235" w14:textId="77777777" w:rsidR="003960ED" w:rsidRPr="009A42AC" w:rsidRDefault="003960ED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D64E1F0" w14:textId="77777777" w:rsidR="003960ED" w:rsidRPr="009A42AC" w:rsidRDefault="003960ED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23CA99A" w14:textId="77777777" w:rsidR="003960ED" w:rsidRPr="009A42AC" w:rsidRDefault="003960ED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C4344B4" w14:textId="77777777" w:rsidR="003960ED" w:rsidRPr="009A42AC" w:rsidRDefault="003960ED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BAF5302" w14:textId="77777777" w:rsidR="003960ED" w:rsidRPr="009A42AC" w:rsidRDefault="003960ED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0102E3E" w14:textId="77777777" w:rsidR="003960ED" w:rsidRPr="009A42AC" w:rsidRDefault="003960ED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7CAFB67" w14:textId="77777777" w:rsidR="003960ED" w:rsidRPr="009A42AC" w:rsidRDefault="003960ED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11B9A6C" w14:textId="77777777" w:rsidR="003960ED" w:rsidRPr="009A42AC" w:rsidRDefault="003960ED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B0012AD" w14:textId="77777777" w:rsidR="003960ED" w:rsidRPr="009A42AC" w:rsidRDefault="003960ED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CD950FC" w14:textId="77777777" w:rsidR="003960ED" w:rsidRPr="009A42AC" w:rsidRDefault="003960ED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804C118" w14:textId="77777777" w:rsidR="003960ED" w:rsidRPr="009A42AC" w:rsidRDefault="003960ED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9707EA1" w14:textId="77777777" w:rsidR="003960ED" w:rsidRPr="009A42AC" w:rsidRDefault="003960ED" w:rsidP="00382999">
            <w:pPr>
              <w:rPr>
                <w:rFonts w:ascii="Arial" w:hAnsi="Arial" w:cs="Arial"/>
              </w:rPr>
            </w:pPr>
          </w:p>
        </w:tc>
      </w:tr>
      <w:tr w:rsidR="00382999" w:rsidRPr="004708B2" w14:paraId="44A2769A" w14:textId="77777777" w:rsidTr="00BA4C35">
        <w:tc>
          <w:tcPr>
            <w:tcW w:w="3600" w:type="dxa"/>
            <w:vAlign w:val="center"/>
          </w:tcPr>
          <w:p w14:paraId="65B95BDC" w14:textId="77777777" w:rsidR="00382999" w:rsidRPr="009A42AC" w:rsidRDefault="00382999" w:rsidP="00BA4C35">
            <w:pPr>
              <w:rPr>
                <w:rFonts w:ascii="Arial" w:hAnsi="Arial" w:cs="Arial"/>
                <w:sz w:val="14"/>
                <w:szCs w:val="14"/>
              </w:rPr>
            </w:pPr>
            <w:r w:rsidRPr="009A42AC">
              <w:rPr>
                <w:rFonts w:ascii="Arial" w:hAnsi="Arial" w:cs="Arial"/>
                <w:sz w:val="14"/>
                <w:szCs w:val="14"/>
              </w:rPr>
              <w:t>Computer (Server) Shut down</w:t>
            </w:r>
          </w:p>
        </w:tc>
        <w:tc>
          <w:tcPr>
            <w:tcW w:w="360" w:type="dxa"/>
          </w:tcPr>
          <w:p w14:paraId="1305F392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65DEA0D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BE8CF89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D6E9A4D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7226C84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EA9D734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4B191CD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B3329E2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4DA96BA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0D505F5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7525E2D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DF3937A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46D92D4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AA68AE2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22ADEF5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1B85B8E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89D4ED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5E6A2D6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C01DAF0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E38F1F1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9A692B4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656C94C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A755481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237C849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10B4FE5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A04C097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35D146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4E4B26B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49DAE81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03C5977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640F276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</w:tr>
      <w:tr w:rsidR="005C3F0F" w:rsidRPr="004708B2" w14:paraId="49A62BAE" w14:textId="77777777" w:rsidTr="00BA4C35">
        <w:tc>
          <w:tcPr>
            <w:tcW w:w="3600" w:type="dxa"/>
            <w:vAlign w:val="center"/>
          </w:tcPr>
          <w:p w14:paraId="27ACD4B4" w14:textId="77777777" w:rsidR="005C3F0F" w:rsidRPr="009A42AC" w:rsidRDefault="005C3F0F" w:rsidP="00BA4C35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A42AC">
              <w:rPr>
                <w:rFonts w:ascii="Arial" w:hAnsi="Arial" w:cs="Arial"/>
                <w:b/>
                <w:i/>
                <w:sz w:val="20"/>
                <w:szCs w:val="20"/>
              </w:rPr>
              <w:t>AS Needed</w:t>
            </w:r>
          </w:p>
        </w:tc>
        <w:tc>
          <w:tcPr>
            <w:tcW w:w="11160" w:type="dxa"/>
            <w:gridSpan w:val="31"/>
          </w:tcPr>
          <w:p w14:paraId="2C68C04E" w14:textId="77777777" w:rsidR="005C3F0F" w:rsidRPr="009A42AC" w:rsidRDefault="005C3F0F" w:rsidP="00382999">
            <w:pPr>
              <w:rPr>
                <w:rFonts w:ascii="Arial" w:hAnsi="Arial" w:cs="Arial"/>
              </w:rPr>
            </w:pPr>
          </w:p>
        </w:tc>
      </w:tr>
      <w:tr w:rsidR="00382999" w:rsidRPr="004708B2" w14:paraId="014B7D51" w14:textId="77777777" w:rsidTr="00BA4C35">
        <w:tc>
          <w:tcPr>
            <w:tcW w:w="3600" w:type="dxa"/>
            <w:vAlign w:val="center"/>
          </w:tcPr>
          <w:p w14:paraId="06E686A9" w14:textId="77777777" w:rsidR="00382999" w:rsidRPr="009A42AC" w:rsidRDefault="00382999" w:rsidP="00BA4C35">
            <w:pPr>
              <w:rPr>
                <w:rFonts w:ascii="Arial" w:hAnsi="Arial" w:cs="Arial"/>
              </w:rPr>
            </w:pPr>
            <w:r w:rsidRPr="009A42AC">
              <w:rPr>
                <w:rFonts w:ascii="Arial" w:hAnsi="Arial" w:cs="Arial"/>
                <w:sz w:val="14"/>
                <w:szCs w:val="14"/>
              </w:rPr>
              <w:t>Calibration</w:t>
            </w:r>
          </w:p>
        </w:tc>
        <w:tc>
          <w:tcPr>
            <w:tcW w:w="360" w:type="dxa"/>
          </w:tcPr>
          <w:p w14:paraId="54C8A9B4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12353F4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3589142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7C94DBE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0B857C7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B0C3A65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F290B03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4982F2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D55ECCB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46A0AB9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32A5963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AB4004F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67CAC44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7E9972E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7597776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E48A2BD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3980155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977D71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5839CEB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527BE1D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0B510BD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D4FF0F6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EDBE016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4309A37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798EAF3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07A443F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D98E1CF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D1B692A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F9E351E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36896F7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E745E1D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</w:tr>
      <w:tr w:rsidR="00382999" w:rsidRPr="004708B2" w14:paraId="34C44D11" w14:textId="77777777" w:rsidTr="00BA4C35">
        <w:tc>
          <w:tcPr>
            <w:tcW w:w="3600" w:type="dxa"/>
            <w:vAlign w:val="center"/>
          </w:tcPr>
          <w:p w14:paraId="48134CCA" w14:textId="77777777" w:rsidR="00382999" w:rsidRPr="009A42AC" w:rsidRDefault="00382999" w:rsidP="00BA4C35">
            <w:pPr>
              <w:rPr>
                <w:rFonts w:ascii="Arial" w:hAnsi="Arial" w:cs="Arial"/>
                <w:sz w:val="14"/>
                <w:szCs w:val="14"/>
              </w:rPr>
            </w:pPr>
            <w:r w:rsidRPr="009A42AC">
              <w:rPr>
                <w:rFonts w:ascii="Arial" w:hAnsi="Arial" w:cs="Arial"/>
                <w:sz w:val="14"/>
                <w:szCs w:val="14"/>
              </w:rPr>
              <w:t>Replace filters on reagent containers (Every New Kit)</w:t>
            </w:r>
          </w:p>
        </w:tc>
        <w:tc>
          <w:tcPr>
            <w:tcW w:w="360" w:type="dxa"/>
          </w:tcPr>
          <w:p w14:paraId="2775BC59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AC774E7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0DCA234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B47681A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D7184A9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6FB3D3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F686C47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40EBEF4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4C0645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3D6454E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E2DAA29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8E5C52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1C95657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402140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EC75B3D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103EF08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EF5BE67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4964D9D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52C2B7E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A8D6819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DDF736E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05C0F77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6CA0D2A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067E24C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C612F83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7688D62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104B3D4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C73B3F1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DCAFBFE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F321823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FD4E0E3" w14:textId="77777777" w:rsidR="00382999" w:rsidRPr="009A42AC" w:rsidRDefault="00382999" w:rsidP="00382999">
            <w:pPr>
              <w:rPr>
                <w:rFonts w:ascii="Arial" w:hAnsi="Arial" w:cs="Arial"/>
              </w:rPr>
            </w:pPr>
          </w:p>
        </w:tc>
      </w:tr>
      <w:tr w:rsidR="000C66D6" w:rsidRPr="004708B2" w14:paraId="59583888" w14:textId="77777777" w:rsidTr="00BA4C35">
        <w:tc>
          <w:tcPr>
            <w:tcW w:w="3600" w:type="dxa"/>
            <w:vAlign w:val="center"/>
          </w:tcPr>
          <w:p w14:paraId="69CD4E87" w14:textId="77777777" w:rsidR="000C66D6" w:rsidRPr="009A42AC" w:rsidRDefault="000C66D6" w:rsidP="00BA4C35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A42AC">
              <w:rPr>
                <w:rFonts w:ascii="Arial" w:hAnsi="Arial" w:cs="Arial"/>
                <w:b/>
                <w:i/>
                <w:sz w:val="20"/>
                <w:szCs w:val="20"/>
              </w:rPr>
              <w:t>Operator Initials</w:t>
            </w:r>
          </w:p>
        </w:tc>
        <w:tc>
          <w:tcPr>
            <w:tcW w:w="360" w:type="dxa"/>
          </w:tcPr>
          <w:p w14:paraId="044A8A95" w14:textId="77777777" w:rsidR="000C66D6" w:rsidRPr="009A42AC" w:rsidRDefault="000C66D6" w:rsidP="000C66D6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AB31B12" w14:textId="77777777" w:rsidR="000C66D6" w:rsidRPr="009A42AC" w:rsidRDefault="000C66D6" w:rsidP="000C66D6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4224A13" w14:textId="77777777" w:rsidR="000C66D6" w:rsidRPr="009A42AC" w:rsidRDefault="000C66D6" w:rsidP="000C66D6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28067C9" w14:textId="77777777" w:rsidR="000C66D6" w:rsidRPr="009A42AC" w:rsidRDefault="000C66D6" w:rsidP="000C66D6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31A5C4B" w14:textId="77777777" w:rsidR="000C66D6" w:rsidRPr="009A42AC" w:rsidRDefault="000C66D6" w:rsidP="000C66D6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5536DA8" w14:textId="77777777" w:rsidR="000C66D6" w:rsidRPr="009A42AC" w:rsidRDefault="000C66D6" w:rsidP="000C66D6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CA299A8" w14:textId="77777777" w:rsidR="000C66D6" w:rsidRPr="009A42AC" w:rsidRDefault="000C66D6" w:rsidP="000C66D6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4ED816B" w14:textId="77777777" w:rsidR="000C66D6" w:rsidRPr="009A42AC" w:rsidRDefault="000C66D6" w:rsidP="000C66D6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68AD956" w14:textId="77777777" w:rsidR="000C66D6" w:rsidRPr="009A42AC" w:rsidRDefault="000C66D6" w:rsidP="000C66D6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7C08E90" w14:textId="77777777" w:rsidR="000C66D6" w:rsidRPr="009A42AC" w:rsidRDefault="000C66D6" w:rsidP="000C66D6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129E762" w14:textId="77777777" w:rsidR="000C66D6" w:rsidRPr="009A42AC" w:rsidRDefault="000C66D6" w:rsidP="000C66D6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F9E4F80" w14:textId="77777777" w:rsidR="000C66D6" w:rsidRPr="009A42AC" w:rsidRDefault="000C66D6" w:rsidP="000C66D6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375CC47B" w14:textId="77777777" w:rsidR="000C66D6" w:rsidRPr="009A42AC" w:rsidRDefault="000C66D6" w:rsidP="000C66D6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CEA85F6" w14:textId="77777777" w:rsidR="000C66D6" w:rsidRPr="009A42AC" w:rsidRDefault="000C66D6" w:rsidP="000C66D6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C22220E" w14:textId="77777777" w:rsidR="000C66D6" w:rsidRPr="009A42AC" w:rsidRDefault="000C66D6" w:rsidP="000C66D6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54815E4F" w14:textId="77777777" w:rsidR="000C66D6" w:rsidRPr="009A42AC" w:rsidRDefault="000C66D6" w:rsidP="000C66D6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20BD3C5" w14:textId="77777777" w:rsidR="000C66D6" w:rsidRPr="009A42AC" w:rsidRDefault="000C66D6" w:rsidP="000C66D6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AC7E298" w14:textId="77777777" w:rsidR="000C66D6" w:rsidRPr="009A42AC" w:rsidRDefault="000C66D6" w:rsidP="000C66D6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014C9347" w14:textId="77777777" w:rsidR="000C66D6" w:rsidRPr="009A42AC" w:rsidRDefault="000C66D6" w:rsidP="000C66D6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1BABBCB" w14:textId="77777777" w:rsidR="000C66D6" w:rsidRPr="009A42AC" w:rsidRDefault="000C66D6" w:rsidP="000C66D6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3C35302" w14:textId="77777777" w:rsidR="000C66D6" w:rsidRPr="009A42AC" w:rsidRDefault="000C66D6" w:rsidP="000C66D6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7544746" w14:textId="77777777" w:rsidR="000C66D6" w:rsidRPr="009A42AC" w:rsidRDefault="000C66D6" w:rsidP="000C66D6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73F1037" w14:textId="77777777" w:rsidR="000C66D6" w:rsidRPr="009A42AC" w:rsidRDefault="000C66D6" w:rsidP="000C66D6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95DC1E7" w14:textId="77777777" w:rsidR="000C66D6" w:rsidRPr="009A42AC" w:rsidRDefault="000C66D6" w:rsidP="000C66D6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4CE4B666" w14:textId="77777777" w:rsidR="000C66D6" w:rsidRPr="009A42AC" w:rsidRDefault="000C66D6" w:rsidP="000C66D6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7D364E14" w14:textId="77777777" w:rsidR="000C66D6" w:rsidRPr="009A42AC" w:rsidRDefault="000C66D6" w:rsidP="000C66D6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75E4C1B" w14:textId="77777777" w:rsidR="000C66D6" w:rsidRPr="009A42AC" w:rsidRDefault="000C66D6" w:rsidP="000C66D6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79A5E94" w14:textId="77777777" w:rsidR="000C66D6" w:rsidRPr="009A42AC" w:rsidRDefault="000C66D6" w:rsidP="000C66D6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82B4B81" w14:textId="77777777" w:rsidR="000C66D6" w:rsidRPr="009A42AC" w:rsidRDefault="000C66D6" w:rsidP="000C66D6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1FFC5162" w14:textId="77777777" w:rsidR="000C66D6" w:rsidRPr="009A42AC" w:rsidRDefault="000C66D6" w:rsidP="000C66D6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2DCAD4F3" w14:textId="77777777" w:rsidR="000C66D6" w:rsidRPr="009A42AC" w:rsidRDefault="000C66D6" w:rsidP="000C66D6">
            <w:pPr>
              <w:rPr>
                <w:rFonts w:ascii="Arial" w:hAnsi="Arial" w:cs="Arial"/>
              </w:rPr>
            </w:pPr>
          </w:p>
        </w:tc>
      </w:tr>
      <w:tr w:rsidR="000C66D6" w:rsidRPr="004708B2" w14:paraId="748F492B" w14:textId="77777777" w:rsidTr="009A42AC">
        <w:trPr>
          <w:trHeight w:val="341"/>
        </w:trPr>
        <w:tc>
          <w:tcPr>
            <w:tcW w:w="14760" w:type="dxa"/>
            <w:gridSpan w:val="32"/>
            <w:vAlign w:val="center"/>
          </w:tcPr>
          <w:p w14:paraId="287D9379" w14:textId="77777777" w:rsidR="000C66D6" w:rsidRPr="009A42AC" w:rsidRDefault="000C66D6" w:rsidP="000C6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42AC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 xml:space="preserve">Note: Buffer must be brought to room temperature at least 3 </w:t>
            </w:r>
            <w:r w:rsidR="00CF5E0A" w:rsidRPr="009A42AC">
              <w:rPr>
                <w:rFonts w:ascii="Arial" w:hAnsi="Arial" w:cs="Arial"/>
                <w:b/>
                <w:bCs/>
                <w:sz w:val="18"/>
                <w:szCs w:val="18"/>
              </w:rPr>
              <w:t>Hrs.</w:t>
            </w:r>
            <w:r w:rsidRPr="009A42A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before use.</w:t>
            </w:r>
          </w:p>
        </w:tc>
      </w:tr>
    </w:tbl>
    <w:p w14:paraId="37F6EA03" w14:textId="77777777" w:rsidR="00AB6499" w:rsidRPr="009A42AC" w:rsidRDefault="00AB6499" w:rsidP="00AB6499">
      <w:pPr>
        <w:rPr>
          <w:rFonts w:ascii="Arial" w:hAnsi="Arial" w:cs="Arial"/>
        </w:rPr>
      </w:pPr>
      <w:r w:rsidRPr="009A42AC">
        <w:rPr>
          <w:rFonts w:ascii="Arial" w:hAnsi="Arial" w:cs="Arial"/>
        </w:rPr>
        <w:t>Reviewed By: ___________________________________</w:t>
      </w:r>
      <w:r w:rsidRPr="009A42AC">
        <w:rPr>
          <w:rFonts w:ascii="Arial" w:hAnsi="Arial" w:cs="Arial"/>
        </w:rPr>
        <w:tab/>
      </w:r>
      <w:r w:rsidRPr="009A42AC">
        <w:rPr>
          <w:rFonts w:ascii="Arial" w:hAnsi="Arial" w:cs="Arial"/>
        </w:rPr>
        <w:tab/>
      </w:r>
      <w:r w:rsidRPr="009A42AC">
        <w:rPr>
          <w:rFonts w:ascii="Arial" w:hAnsi="Arial" w:cs="Arial"/>
        </w:rPr>
        <w:tab/>
      </w:r>
      <w:r w:rsidRPr="009A42AC">
        <w:rPr>
          <w:rFonts w:ascii="Arial" w:hAnsi="Arial" w:cs="Arial"/>
        </w:rPr>
        <w:tab/>
      </w:r>
      <w:r w:rsidRPr="009A42AC">
        <w:rPr>
          <w:rFonts w:ascii="Arial" w:hAnsi="Arial" w:cs="Arial"/>
        </w:rPr>
        <w:tab/>
      </w:r>
      <w:r w:rsidRPr="009A42AC">
        <w:rPr>
          <w:rFonts w:ascii="Arial" w:hAnsi="Arial" w:cs="Arial"/>
        </w:rPr>
        <w:tab/>
        <w:t>Date: ___________________________________</w:t>
      </w:r>
    </w:p>
    <w:p w14:paraId="167C4471" w14:textId="77777777" w:rsidR="00AB6499" w:rsidRPr="009A42AC" w:rsidRDefault="00AB6499" w:rsidP="00AB6499">
      <w:pPr>
        <w:rPr>
          <w:rFonts w:ascii="Arial" w:hAnsi="Arial" w:cs="Arial"/>
        </w:rPr>
      </w:pPr>
    </w:p>
    <w:p w14:paraId="385A643D" w14:textId="77777777" w:rsidR="00AB6499" w:rsidRPr="004708B2" w:rsidRDefault="00AB6499" w:rsidP="00AB6499">
      <w:pPr>
        <w:rPr>
          <w:rFonts w:ascii="Arial" w:hAnsi="Arial" w:cs="Arial"/>
        </w:rPr>
      </w:pPr>
      <w:r w:rsidRPr="009A42AC">
        <w:rPr>
          <w:rFonts w:ascii="Arial" w:hAnsi="Arial" w:cs="Arial"/>
        </w:rPr>
        <w:t>Corrective Action: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4708B2">
        <w:rPr>
          <w:rFonts w:ascii="Arial" w:hAnsi="Arial" w:cs="Arial"/>
        </w:rPr>
        <w:t>_</w:t>
      </w:r>
    </w:p>
    <w:p w14:paraId="7EC4530B" w14:textId="77777777" w:rsidR="00273A8C" w:rsidRPr="009A42AC" w:rsidRDefault="00273A8C" w:rsidP="00683F64">
      <w:pPr>
        <w:rPr>
          <w:rFonts w:ascii="Arial" w:hAnsi="Arial" w:cs="Arial"/>
        </w:rPr>
      </w:pPr>
    </w:p>
    <w:sectPr w:rsidR="00273A8C" w:rsidRPr="009A42AC" w:rsidSect="009A42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720" w:right="720" w:bottom="720" w:left="72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B87C6" w14:textId="77777777" w:rsidR="008D7489" w:rsidRDefault="008D7489" w:rsidP="00B12D9E">
      <w:pPr>
        <w:spacing w:after="0" w:line="240" w:lineRule="auto"/>
      </w:pPr>
      <w:r>
        <w:separator/>
      </w:r>
    </w:p>
  </w:endnote>
  <w:endnote w:type="continuationSeparator" w:id="0">
    <w:p w14:paraId="5E7AC638" w14:textId="77777777" w:rsidR="008D7489" w:rsidRDefault="008D7489" w:rsidP="00B1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048"/>
      <w:gridCol w:w="2580"/>
    </w:tblGrid>
    <w:tr w:rsidR="00F762DE" w:rsidDel="00B952D2" w14:paraId="1C17A4A3" w14:textId="534F7570" w:rsidTr="00CD2F91">
      <w:trPr>
        <w:del w:id="10" w:author="Chris Reyno" w:date="2021-10-26T15:25:00Z"/>
      </w:trPr>
      <w:tc>
        <w:tcPr>
          <w:tcW w:w="6048" w:type="dxa"/>
        </w:tcPr>
        <w:p w14:paraId="2F3DA3A7" w14:textId="77777777" w:rsidR="00B952D2" w:rsidRDefault="00B952D2">
          <w:pPr>
            <w:pStyle w:val="Footer"/>
            <w:rPr>
              <w:ins w:id="11" w:author="Chris Reyno" w:date="2021-10-26T15:25:00Z"/>
            </w:rPr>
          </w:pPr>
        </w:p>
        <w:p w14:paraId="0EEBCF45" w14:textId="19B81A26" w:rsidR="00F762DE" w:rsidRPr="0034721F" w:rsidDel="00B952D2" w:rsidRDefault="00F762DE" w:rsidP="00CD2F91">
          <w:pPr>
            <w:rPr>
              <w:del w:id="12" w:author="Chris Reyno" w:date="2021-10-26T15:25:00Z"/>
              <w:rFonts w:cs="Arial"/>
              <w:b/>
              <w:sz w:val="16"/>
              <w:szCs w:val="16"/>
            </w:rPr>
          </w:pPr>
          <w:del w:id="13" w:author="Chris Reyno" w:date="2021-10-26T15:25:00Z">
            <w:r w:rsidRPr="0034721F" w:rsidDel="00B952D2">
              <w:rPr>
                <w:rFonts w:cs="Arial"/>
                <w:b/>
                <w:sz w:val="16"/>
                <w:szCs w:val="16"/>
              </w:rPr>
              <w:delText xml:space="preserve">Title:  </w:delText>
            </w:r>
            <w:r w:rsidRPr="0034721F" w:rsidDel="00B952D2">
              <w:rPr>
                <w:sz w:val="16"/>
                <w:szCs w:val="16"/>
              </w:rPr>
              <w:fldChar w:fldCharType="begin"/>
            </w:r>
            <w:r w:rsidRPr="0034721F" w:rsidDel="00B952D2">
              <w:rPr>
                <w:sz w:val="16"/>
                <w:szCs w:val="16"/>
              </w:rPr>
              <w:delInstrText xml:space="preserve"> DOCPROPERTY PD3_-1_1_0  \* MERGEFORMAT </w:delInstrText>
            </w:r>
            <w:r w:rsidRPr="0034721F" w:rsidDel="00B952D2">
              <w:rPr>
                <w:sz w:val="16"/>
                <w:szCs w:val="16"/>
              </w:rPr>
              <w:fldChar w:fldCharType="separate"/>
            </w:r>
            <w:r w:rsidR="007F7DBE" w:rsidRPr="007F7DBE" w:rsidDel="00B952D2">
              <w:rPr>
                <w:rFonts w:cs="Arial"/>
                <w:b/>
                <w:sz w:val="16"/>
                <w:szCs w:val="16"/>
              </w:rPr>
              <w:delText>Capillary 2 Flex -</w:delText>
            </w:r>
            <w:r w:rsidR="007F7DBE" w:rsidDel="00B952D2">
              <w:rPr>
                <w:sz w:val="16"/>
                <w:szCs w:val="16"/>
              </w:rPr>
              <w:delText xml:space="preserve"> Maintenance Log Hemoglobin 2</w:delText>
            </w:r>
            <w:r w:rsidRPr="0034721F" w:rsidDel="00B952D2">
              <w:rPr>
                <w:sz w:val="16"/>
                <w:szCs w:val="16"/>
              </w:rPr>
              <w:fldChar w:fldCharType="end"/>
            </w:r>
          </w:del>
        </w:p>
      </w:tc>
      <w:tc>
        <w:tcPr>
          <w:tcW w:w="2580" w:type="dxa"/>
        </w:tcPr>
        <w:p w14:paraId="077B311C" w14:textId="1F4C75C9" w:rsidR="00F762DE" w:rsidRPr="0034721F" w:rsidDel="00B952D2" w:rsidRDefault="00F762DE" w:rsidP="00B10EE5">
          <w:pPr>
            <w:rPr>
              <w:del w:id="14" w:author="Chris Reyno" w:date="2021-10-26T15:25:00Z"/>
              <w:rFonts w:cs="Arial"/>
              <w:b/>
              <w:sz w:val="16"/>
              <w:szCs w:val="16"/>
            </w:rPr>
          </w:pPr>
          <w:del w:id="15" w:author="Chris Reyno" w:date="2021-10-26T15:25:00Z">
            <w:r w:rsidRPr="00B10EE5" w:rsidDel="00B952D2">
              <w:rPr>
                <w:rFonts w:cs="Arial"/>
                <w:b/>
                <w:sz w:val="16"/>
                <w:szCs w:val="16"/>
              </w:rPr>
              <w:delText xml:space="preserve">Page </w:delText>
            </w:r>
            <w:r w:rsidRPr="00B10EE5" w:rsidDel="00B952D2">
              <w:rPr>
                <w:rFonts w:cs="Arial"/>
                <w:b/>
                <w:sz w:val="16"/>
                <w:szCs w:val="16"/>
              </w:rPr>
              <w:fldChar w:fldCharType="begin"/>
            </w:r>
            <w:r w:rsidRPr="00B10EE5" w:rsidDel="00B952D2">
              <w:rPr>
                <w:rFonts w:cs="Arial"/>
                <w:b/>
                <w:sz w:val="16"/>
                <w:szCs w:val="16"/>
              </w:rPr>
              <w:delInstrText xml:space="preserve"> PAGE  \* Arabic  \* MERGEFORMAT </w:delInstrText>
            </w:r>
            <w:r w:rsidRPr="00B10EE5" w:rsidDel="00B952D2">
              <w:rPr>
                <w:rFonts w:cs="Arial"/>
                <w:b/>
                <w:sz w:val="16"/>
                <w:szCs w:val="16"/>
              </w:rPr>
              <w:fldChar w:fldCharType="separate"/>
            </w:r>
            <w:r w:rsidDel="00B952D2">
              <w:rPr>
                <w:rFonts w:cs="Arial"/>
                <w:b/>
                <w:noProof/>
                <w:sz w:val="16"/>
                <w:szCs w:val="16"/>
              </w:rPr>
              <w:delText>1</w:delText>
            </w:r>
            <w:r w:rsidRPr="00B10EE5" w:rsidDel="00B952D2">
              <w:rPr>
                <w:rFonts w:cs="Arial"/>
                <w:b/>
                <w:sz w:val="16"/>
                <w:szCs w:val="16"/>
              </w:rPr>
              <w:fldChar w:fldCharType="end"/>
            </w:r>
            <w:r w:rsidRPr="00B10EE5" w:rsidDel="00B952D2">
              <w:rPr>
                <w:rFonts w:cs="Arial"/>
                <w:b/>
                <w:sz w:val="16"/>
                <w:szCs w:val="16"/>
              </w:rPr>
              <w:delText xml:space="preserve"> of </w:delText>
            </w:r>
            <w:r w:rsidRPr="00B10EE5" w:rsidDel="00B952D2">
              <w:rPr>
                <w:rFonts w:cs="Arial"/>
                <w:b/>
                <w:sz w:val="16"/>
                <w:szCs w:val="16"/>
              </w:rPr>
              <w:fldChar w:fldCharType="begin"/>
            </w:r>
            <w:r w:rsidRPr="00B10EE5" w:rsidDel="00B952D2">
              <w:rPr>
                <w:rFonts w:cs="Arial"/>
                <w:b/>
                <w:sz w:val="16"/>
                <w:szCs w:val="16"/>
              </w:rPr>
              <w:delInstrText xml:space="preserve"> NUMPAGES  \* Arabic  \* MERGEFORMAT </w:delInstrText>
            </w:r>
            <w:r w:rsidRPr="00B10EE5" w:rsidDel="00B952D2">
              <w:rPr>
                <w:rFonts w:cs="Arial"/>
                <w:b/>
                <w:sz w:val="16"/>
                <w:szCs w:val="16"/>
              </w:rPr>
              <w:fldChar w:fldCharType="separate"/>
            </w:r>
            <w:r w:rsidDel="00B952D2">
              <w:rPr>
                <w:rFonts w:cs="Arial"/>
                <w:b/>
                <w:noProof/>
                <w:sz w:val="16"/>
                <w:szCs w:val="16"/>
              </w:rPr>
              <w:delText>1</w:delText>
            </w:r>
            <w:r w:rsidRPr="00B10EE5" w:rsidDel="00B952D2">
              <w:rPr>
                <w:rFonts w:cs="Arial"/>
                <w:b/>
                <w:sz w:val="16"/>
                <w:szCs w:val="16"/>
              </w:rPr>
              <w:fldChar w:fldCharType="end"/>
            </w:r>
          </w:del>
        </w:p>
      </w:tc>
    </w:tr>
    <w:tr w:rsidR="00F762DE" w:rsidDel="00B952D2" w14:paraId="0448D2EE" w14:textId="7646ACDA" w:rsidTr="0034721F">
      <w:trPr>
        <w:trHeight w:val="332"/>
        <w:del w:id="16" w:author="Chris Reyno" w:date="2021-10-26T15:25:00Z"/>
      </w:trPr>
      <w:tc>
        <w:tcPr>
          <w:tcW w:w="6048" w:type="dxa"/>
        </w:tcPr>
        <w:p w14:paraId="5213D429" w14:textId="137335FE" w:rsidR="00F762DE" w:rsidRPr="0034721F" w:rsidDel="00B952D2" w:rsidRDefault="00F762DE" w:rsidP="00CD2F91">
          <w:pPr>
            <w:rPr>
              <w:del w:id="17" w:author="Chris Reyno" w:date="2021-10-26T15:25:00Z"/>
              <w:rFonts w:cs="Arial"/>
              <w:b/>
              <w:sz w:val="16"/>
              <w:szCs w:val="16"/>
            </w:rPr>
          </w:pPr>
          <w:del w:id="18" w:author="Chris Reyno" w:date="2021-10-26T15:25:00Z">
            <w:r w:rsidRPr="0034721F" w:rsidDel="00B952D2">
              <w:rPr>
                <w:rFonts w:cs="Arial"/>
                <w:b/>
                <w:sz w:val="16"/>
                <w:szCs w:val="16"/>
              </w:rPr>
              <w:delText>Revision Date:</w:delText>
            </w:r>
            <w:r w:rsidRPr="0034721F" w:rsidDel="00B952D2">
              <w:rPr>
                <w:sz w:val="16"/>
                <w:szCs w:val="16"/>
              </w:rPr>
              <w:fldChar w:fldCharType="begin"/>
            </w:r>
            <w:r w:rsidRPr="0034721F" w:rsidDel="00B952D2">
              <w:rPr>
                <w:sz w:val="16"/>
                <w:szCs w:val="16"/>
              </w:rPr>
              <w:delInstrText xml:space="preserve"> DOCPROPERTY PD3_-1_21_0  \* MERGEFORMAT </w:delInstrText>
            </w:r>
            <w:r w:rsidRPr="0034721F" w:rsidDel="00B952D2">
              <w:rPr>
                <w:sz w:val="16"/>
                <w:szCs w:val="16"/>
              </w:rPr>
              <w:fldChar w:fldCharType="separate"/>
            </w:r>
            <w:r w:rsidR="007F7DBE" w:rsidDel="00B952D2">
              <w:rPr>
                <w:sz w:val="16"/>
                <w:szCs w:val="16"/>
              </w:rPr>
              <w:delText>10/26/2021</w:delText>
            </w:r>
            <w:r w:rsidRPr="0034721F" w:rsidDel="00B952D2">
              <w:rPr>
                <w:sz w:val="16"/>
                <w:szCs w:val="16"/>
              </w:rPr>
              <w:fldChar w:fldCharType="end"/>
            </w:r>
          </w:del>
        </w:p>
      </w:tc>
      <w:tc>
        <w:tcPr>
          <w:tcW w:w="2580" w:type="dxa"/>
        </w:tcPr>
        <w:p w14:paraId="5DBF05A7" w14:textId="186859B8" w:rsidR="00F762DE" w:rsidRPr="0034721F" w:rsidDel="00B952D2" w:rsidRDefault="00F762DE" w:rsidP="00CD2F91">
          <w:pPr>
            <w:rPr>
              <w:del w:id="19" w:author="Chris Reyno" w:date="2021-10-26T15:25:00Z"/>
              <w:rFonts w:cs="Arial"/>
              <w:b/>
              <w:sz w:val="16"/>
              <w:szCs w:val="16"/>
            </w:rPr>
          </w:pPr>
          <w:del w:id="20" w:author="Chris Reyno" w:date="2021-10-26T15:25:00Z">
            <w:r w:rsidDel="00B952D2">
              <w:rPr>
                <w:rFonts w:cs="Arial"/>
                <w:b/>
                <w:sz w:val="16"/>
                <w:szCs w:val="16"/>
              </w:rPr>
              <w:delText xml:space="preserve">Original ID: </w:delText>
            </w:r>
            <w:r w:rsidDel="00B952D2">
              <w:rPr>
                <w:rFonts w:cs="Arial"/>
                <w:b/>
                <w:sz w:val="16"/>
                <w:szCs w:val="16"/>
              </w:rPr>
              <w:fldChar w:fldCharType="begin"/>
            </w:r>
            <w:r w:rsidDel="00B952D2">
              <w:rPr>
                <w:rFonts w:cs="Arial"/>
                <w:b/>
                <w:sz w:val="16"/>
                <w:szCs w:val="16"/>
              </w:rPr>
              <w:delInstrText xml:space="preserve"> DOCPROPERTY PD3_-1_5_0  \* MERGEFORMAT </w:delInstrText>
            </w:r>
            <w:r w:rsidDel="00B952D2">
              <w:rPr>
                <w:rFonts w:cs="Arial"/>
                <w:b/>
                <w:sz w:val="16"/>
                <w:szCs w:val="16"/>
              </w:rPr>
              <w:fldChar w:fldCharType="separate"/>
            </w:r>
            <w:r w:rsidR="007F7DBE" w:rsidDel="00B952D2">
              <w:rPr>
                <w:rFonts w:cs="Arial"/>
                <w:b/>
                <w:sz w:val="16"/>
                <w:szCs w:val="16"/>
              </w:rPr>
              <w:delText>42</w:delText>
            </w:r>
            <w:r w:rsidDel="00B952D2">
              <w:rPr>
                <w:rFonts w:cs="Arial"/>
                <w:b/>
                <w:sz w:val="16"/>
                <w:szCs w:val="16"/>
              </w:rPr>
              <w:fldChar w:fldCharType="end"/>
            </w:r>
          </w:del>
        </w:p>
      </w:tc>
    </w:tr>
  </w:tbl>
  <w:p w14:paraId="78D0A037" w14:textId="10620C34" w:rsidR="00F762DE" w:rsidRPr="00484E8A" w:rsidDel="00B952D2" w:rsidRDefault="00F762DE" w:rsidP="00B952D2">
    <w:pPr>
      <w:pStyle w:val="Footer"/>
      <w:rPr>
        <w:del w:id="21" w:author="Chris Reyno" w:date="2021-10-26T15:25:00Z"/>
        <w:szCs w:val="20"/>
      </w:rPr>
      <w:pPrChange w:id="22" w:author="Chris Reyno" w:date="2021-10-26T15:25:00Z">
        <w:pPr>
          <w:pStyle w:val="Footer"/>
        </w:pPr>
      </w:pPrChange>
    </w:pPr>
  </w:p>
  <w:p w14:paraId="769F612D" w14:textId="77777777" w:rsidR="00B12D9E" w:rsidRPr="008F6379" w:rsidRDefault="00B12D9E" w:rsidP="008F63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048"/>
      <w:gridCol w:w="2580"/>
    </w:tblGrid>
    <w:tr w:rsidR="00F762DE" w:rsidDel="00B952D2" w14:paraId="57697CEC" w14:textId="5A1AD18A" w:rsidTr="00CD2F91">
      <w:trPr>
        <w:del w:id="23" w:author="Chris Reyno" w:date="2021-10-26T15:25:00Z"/>
      </w:trPr>
      <w:tc>
        <w:tcPr>
          <w:tcW w:w="6048" w:type="dxa"/>
        </w:tcPr>
        <w:p w14:paraId="12FB0C46" w14:textId="77777777" w:rsidR="00B952D2" w:rsidRDefault="00B952D2">
          <w:pPr>
            <w:pStyle w:val="Footer"/>
            <w:rPr>
              <w:ins w:id="24" w:author="Chris Reyno" w:date="2021-10-26T15:25:00Z"/>
            </w:rPr>
          </w:pPr>
        </w:p>
        <w:p w14:paraId="0C929E5A" w14:textId="49543819" w:rsidR="00F762DE" w:rsidRPr="0034721F" w:rsidDel="00B952D2" w:rsidRDefault="00F762DE" w:rsidP="00CD2F91">
          <w:pPr>
            <w:rPr>
              <w:del w:id="25" w:author="Chris Reyno" w:date="2021-10-26T15:25:00Z"/>
              <w:rFonts w:cs="Arial"/>
              <w:b/>
              <w:sz w:val="16"/>
              <w:szCs w:val="16"/>
            </w:rPr>
          </w:pPr>
          <w:del w:id="26" w:author="Chris Reyno" w:date="2021-10-26T15:25:00Z">
            <w:r w:rsidRPr="0034721F" w:rsidDel="00B952D2">
              <w:rPr>
                <w:rFonts w:cs="Arial"/>
                <w:b/>
                <w:sz w:val="16"/>
                <w:szCs w:val="16"/>
              </w:rPr>
              <w:delText xml:space="preserve">Title:  </w:delText>
            </w:r>
            <w:r w:rsidRPr="0034721F" w:rsidDel="00B952D2">
              <w:rPr>
                <w:sz w:val="16"/>
                <w:szCs w:val="16"/>
              </w:rPr>
              <w:fldChar w:fldCharType="begin"/>
            </w:r>
            <w:r w:rsidRPr="0034721F" w:rsidDel="00B952D2">
              <w:rPr>
                <w:sz w:val="16"/>
                <w:szCs w:val="16"/>
              </w:rPr>
              <w:delInstrText xml:space="preserve"> DOCPROPERTY PD3_-1_1_0  \* MERGEFORMAT </w:delInstrText>
            </w:r>
            <w:r w:rsidRPr="0034721F" w:rsidDel="00B952D2">
              <w:rPr>
                <w:sz w:val="16"/>
                <w:szCs w:val="16"/>
              </w:rPr>
              <w:fldChar w:fldCharType="separate"/>
            </w:r>
            <w:r w:rsidR="007F7DBE" w:rsidRPr="007F7DBE" w:rsidDel="00B952D2">
              <w:rPr>
                <w:rFonts w:cs="Arial"/>
                <w:b/>
                <w:sz w:val="16"/>
                <w:szCs w:val="16"/>
              </w:rPr>
              <w:delText>Capillary 2 Flex -</w:delText>
            </w:r>
            <w:r w:rsidR="007F7DBE" w:rsidDel="00B952D2">
              <w:rPr>
                <w:sz w:val="16"/>
                <w:szCs w:val="16"/>
              </w:rPr>
              <w:delText xml:space="preserve"> Maintenance Log Hemoglobin 2</w:delText>
            </w:r>
            <w:r w:rsidRPr="0034721F" w:rsidDel="00B952D2">
              <w:rPr>
                <w:sz w:val="16"/>
                <w:szCs w:val="16"/>
              </w:rPr>
              <w:fldChar w:fldCharType="end"/>
            </w:r>
          </w:del>
        </w:p>
      </w:tc>
      <w:tc>
        <w:tcPr>
          <w:tcW w:w="2580" w:type="dxa"/>
        </w:tcPr>
        <w:p w14:paraId="6FD19C63" w14:textId="40A3770C" w:rsidR="00F762DE" w:rsidRPr="0034721F" w:rsidDel="00B952D2" w:rsidRDefault="00F762DE" w:rsidP="00B10EE5">
          <w:pPr>
            <w:rPr>
              <w:del w:id="27" w:author="Chris Reyno" w:date="2021-10-26T15:25:00Z"/>
              <w:rFonts w:cs="Arial"/>
              <w:b/>
              <w:sz w:val="16"/>
              <w:szCs w:val="16"/>
            </w:rPr>
          </w:pPr>
          <w:del w:id="28" w:author="Chris Reyno" w:date="2021-10-26T15:25:00Z">
            <w:r w:rsidRPr="00B10EE5" w:rsidDel="00B952D2">
              <w:rPr>
                <w:rFonts w:cs="Arial"/>
                <w:b/>
                <w:sz w:val="16"/>
                <w:szCs w:val="16"/>
              </w:rPr>
              <w:delText xml:space="preserve">Page </w:delText>
            </w:r>
            <w:r w:rsidRPr="00B10EE5" w:rsidDel="00B952D2">
              <w:rPr>
                <w:rFonts w:cs="Arial"/>
                <w:b/>
                <w:sz w:val="16"/>
                <w:szCs w:val="16"/>
              </w:rPr>
              <w:fldChar w:fldCharType="begin"/>
            </w:r>
            <w:r w:rsidRPr="00B10EE5" w:rsidDel="00B952D2">
              <w:rPr>
                <w:rFonts w:cs="Arial"/>
                <w:b/>
                <w:sz w:val="16"/>
                <w:szCs w:val="16"/>
              </w:rPr>
              <w:delInstrText xml:space="preserve"> PAGE  \* Arabic  \* MERGEFORMAT </w:delInstrText>
            </w:r>
            <w:r w:rsidRPr="00B10EE5" w:rsidDel="00B952D2">
              <w:rPr>
                <w:rFonts w:cs="Arial"/>
                <w:b/>
                <w:sz w:val="16"/>
                <w:szCs w:val="16"/>
              </w:rPr>
              <w:fldChar w:fldCharType="separate"/>
            </w:r>
            <w:r w:rsidDel="00B952D2">
              <w:rPr>
                <w:rFonts w:cs="Arial"/>
                <w:b/>
                <w:noProof/>
                <w:sz w:val="16"/>
                <w:szCs w:val="16"/>
              </w:rPr>
              <w:delText>1</w:delText>
            </w:r>
            <w:r w:rsidRPr="00B10EE5" w:rsidDel="00B952D2">
              <w:rPr>
                <w:rFonts w:cs="Arial"/>
                <w:b/>
                <w:sz w:val="16"/>
                <w:szCs w:val="16"/>
              </w:rPr>
              <w:fldChar w:fldCharType="end"/>
            </w:r>
            <w:r w:rsidRPr="00B10EE5" w:rsidDel="00B952D2">
              <w:rPr>
                <w:rFonts w:cs="Arial"/>
                <w:b/>
                <w:sz w:val="16"/>
                <w:szCs w:val="16"/>
              </w:rPr>
              <w:delText xml:space="preserve"> of </w:delText>
            </w:r>
            <w:r w:rsidRPr="00B10EE5" w:rsidDel="00B952D2">
              <w:rPr>
                <w:rFonts w:cs="Arial"/>
                <w:b/>
                <w:sz w:val="16"/>
                <w:szCs w:val="16"/>
              </w:rPr>
              <w:fldChar w:fldCharType="begin"/>
            </w:r>
            <w:r w:rsidRPr="00B10EE5" w:rsidDel="00B952D2">
              <w:rPr>
                <w:rFonts w:cs="Arial"/>
                <w:b/>
                <w:sz w:val="16"/>
                <w:szCs w:val="16"/>
              </w:rPr>
              <w:delInstrText xml:space="preserve"> NUMPAGES  \* Arabic  \* MERGEFORMAT </w:delInstrText>
            </w:r>
            <w:r w:rsidRPr="00B10EE5" w:rsidDel="00B952D2">
              <w:rPr>
                <w:rFonts w:cs="Arial"/>
                <w:b/>
                <w:sz w:val="16"/>
                <w:szCs w:val="16"/>
              </w:rPr>
              <w:fldChar w:fldCharType="separate"/>
            </w:r>
            <w:r w:rsidDel="00B952D2">
              <w:rPr>
                <w:rFonts w:cs="Arial"/>
                <w:b/>
                <w:noProof/>
                <w:sz w:val="16"/>
                <w:szCs w:val="16"/>
              </w:rPr>
              <w:delText>1</w:delText>
            </w:r>
            <w:r w:rsidRPr="00B10EE5" w:rsidDel="00B952D2">
              <w:rPr>
                <w:rFonts w:cs="Arial"/>
                <w:b/>
                <w:sz w:val="16"/>
                <w:szCs w:val="16"/>
              </w:rPr>
              <w:fldChar w:fldCharType="end"/>
            </w:r>
          </w:del>
        </w:p>
      </w:tc>
    </w:tr>
    <w:tr w:rsidR="00F762DE" w:rsidDel="00B952D2" w14:paraId="4DC7DA23" w14:textId="2A1D1866" w:rsidTr="0034721F">
      <w:trPr>
        <w:trHeight w:val="332"/>
        <w:del w:id="29" w:author="Chris Reyno" w:date="2021-10-26T15:25:00Z"/>
      </w:trPr>
      <w:tc>
        <w:tcPr>
          <w:tcW w:w="6048" w:type="dxa"/>
        </w:tcPr>
        <w:p w14:paraId="04EA466D" w14:textId="065736AA" w:rsidR="00F762DE" w:rsidRPr="0034721F" w:rsidDel="00B952D2" w:rsidRDefault="00F762DE" w:rsidP="00CD2F91">
          <w:pPr>
            <w:rPr>
              <w:del w:id="30" w:author="Chris Reyno" w:date="2021-10-26T15:25:00Z"/>
              <w:rFonts w:cs="Arial"/>
              <w:b/>
              <w:sz w:val="16"/>
              <w:szCs w:val="16"/>
            </w:rPr>
          </w:pPr>
          <w:del w:id="31" w:author="Chris Reyno" w:date="2021-10-26T15:25:00Z">
            <w:r w:rsidRPr="0034721F" w:rsidDel="00B952D2">
              <w:rPr>
                <w:rFonts w:cs="Arial"/>
                <w:b/>
                <w:sz w:val="16"/>
                <w:szCs w:val="16"/>
              </w:rPr>
              <w:delText>Revision Date:</w:delText>
            </w:r>
            <w:r w:rsidRPr="0034721F" w:rsidDel="00B952D2">
              <w:rPr>
                <w:sz w:val="16"/>
                <w:szCs w:val="16"/>
              </w:rPr>
              <w:fldChar w:fldCharType="begin"/>
            </w:r>
            <w:r w:rsidRPr="0034721F" w:rsidDel="00B952D2">
              <w:rPr>
                <w:sz w:val="16"/>
                <w:szCs w:val="16"/>
              </w:rPr>
              <w:delInstrText xml:space="preserve"> DOCPROPERTY PD3_-1_21_0  \* MERGEFORMAT </w:delInstrText>
            </w:r>
            <w:r w:rsidRPr="0034721F" w:rsidDel="00B952D2">
              <w:rPr>
                <w:sz w:val="16"/>
                <w:szCs w:val="16"/>
              </w:rPr>
              <w:fldChar w:fldCharType="separate"/>
            </w:r>
            <w:r w:rsidR="007F7DBE" w:rsidDel="00B952D2">
              <w:rPr>
                <w:sz w:val="16"/>
                <w:szCs w:val="16"/>
              </w:rPr>
              <w:delText>10/26/2021</w:delText>
            </w:r>
            <w:r w:rsidRPr="0034721F" w:rsidDel="00B952D2">
              <w:rPr>
                <w:sz w:val="16"/>
                <w:szCs w:val="16"/>
              </w:rPr>
              <w:fldChar w:fldCharType="end"/>
            </w:r>
          </w:del>
        </w:p>
      </w:tc>
      <w:tc>
        <w:tcPr>
          <w:tcW w:w="2580" w:type="dxa"/>
        </w:tcPr>
        <w:p w14:paraId="2A9C6B29" w14:textId="65708EA4" w:rsidR="00F762DE" w:rsidRPr="0034721F" w:rsidDel="00B952D2" w:rsidRDefault="00F762DE" w:rsidP="00CD2F91">
          <w:pPr>
            <w:rPr>
              <w:del w:id="32" w:author="Chris Reyno" w:date="2021-10-26T15:25:00Z"/>
              <w:rFonts w:cs="Arial"/>
              <w:b/>
              <w:sz w:val="16"/>
              <w:szCs w:val="16"/>
            </w:rPr>
          </w:pPr>
          <w:del w:id="33" w:author="Chris Reyno" w:date="2021-10-26T15:25:00Z">
            <w:r w:rsidDel="00B952D2">
              <w:rPr>
                <w:rFonts w:cs="Arial"/>
                <w:b/>
                <w:sz w:val="16"/>
                <w:szCs w:val="16"/>
              </w:rPr>
              <w:delText xml:space="preserve">Original ID: </w:delText>
            </w:r>
            <w:r w:rsidDel="00B952D2">
              <w:rPr>
                <w:rFonts w:cs="Arial"/>
                <w:b/>
                <w:sz w:val="16"/>
                <w:szCs w:val="16"/>
              </w:rPr>
              <w:fldChar w:fldCharType="begin"/>
            </w:r>
            <w:r w:rsidDel="00B952D2">
              <w:rPr>
                <w:rFonts w:cs="Arial"/>
                <w:b/>
                <w:sz w:val="16"/>
                <w:szCs w:val="16"/>
              </w:rPr>
              <w:delInstrText xml:space="preserve"> DOCPROPERTY PD3_-1_5_0  \* MERGEFORMAT </w:delInstrText>
            </w:r>
            <w:r w:rsidDel="00B952D2">
              <w:rPr>
                <w:rFonts w:cs="Arial"/>
                <w:b/>
                <w:sz w:val="16"/>
                <w:szCs w:val="16"/>
              </w:rPr>
              <w:fldChar w:fldCharType="separate"/>
            </w:r>
            <w:r w:rsidR="007F7DBE" w:rsidDel="00B952D2">
              <w:rPr>
                <w:rFonts w:cs="Arial"/>
                <w:b/>
                <w:sz w:val="16"/>
                <w:szCs w:val="16"/>
              </w:rPr>
              <w:delText>42</w:delText>
            </w:r>
            <w:r w:rsidDel="00B952D2">
              <w:rPr>
                <w:rFonts w:cs="Arial"/>
                <w:b/>
                <w:sz w:val="16"/>
                <w:szCs w:val="16"/>
              </w:rPr>
              <w:fldChar w:fldCharType="end"/>
            </w:r>
          </w:del>
        </w:p>
      </w:tc>
    </w:tr>
  </w:tbl>
  <w:p w14:paraId="07084D2E" w14:textId="77777777" w:rsidR="00F762DE" w:rsidRPr="00484E8A" w:rsidRDefault="00F762DE" w:rsidP="00543C46">
    <w:pPr>
      <w:pStyle w:val="Footer"/>
      <w:rPr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048"/>
      <w:gridCol w:w="2580"/>
    </w:tblGrid>
    <w:tr w:rsidR="00F762DE" w:rsidDel="00B952D2" w14:paraId="668D14E4" w14:textId="13FB66CE" w:rsidTr="00CD2F91">
      <w:trPr>
        <w:del w:id="44" w:author="Chris Reyno" w:date="2021-10-26T15:25:00Z"/>
      </w:trPr>
      <w:tc>
        <w:tcPr>
          <w:tcW w:w="6048" w:type="dxa"/>
        </w:tcPr>
        <w:p w14:paraId="23AFC314" w14:textId="77777777" w:rsidR="00B952D2" w:rsidRDefault="00B952D2">
          <w:pPr>
            <w:pStyle w:val="Footer"/>
            <w:rPr>
              <w:ins w:id="45" w:author="Chris Reyno" w:date="2021-10-26T15:25:00Z"/>
            </w:rPr>
          </w:pPr>
        </w:p>
        <w:p w14:paraId="0284452B" w14:textId="11799C72" w:rsidR="00F762DE" w:rsidRPr="0034721F" w:rsidDel="00B952D2" w:rsidRDefault="00F762DE" w:rsidP="00CD2F91">
          <w:pPr>
            <w:rPr>
              <w:del w:id="46" w:author="Chris Reyno" w:date="2021-10-26T15:25:00Z"/>
              <w:rFonts w:cs="Arial"/>
              <w:b/>
              <w:sz w:val="16"/>
              <w:szCs w:val="16"/>
            </w:rPr>
          </w:pPr>
          <w:del w:id="47" w:author="Chris Reyno" w:date="2021-10-26T15:25:00Z">
            <w:r w:rsidRPr="0034721F" w:rsidDel="00B952D2">
              <w:rPr>
                <w:rFonts w:cs="Arial"/>
                <w:b/>
                <w:sz w:val="16"/>
                <w:szCs w:val="16"/>
              </w:rPr>
              <w:delText xml:space="preserve">Title:  </w:delText>
            </w:r>
            <w:r w:rsidRPr="0034721F" w:rsidDel="00B952D2">
              <w:rPr>
                <w:sz w:val="16"/>
                <w:szCs w:val="16"/>
              </w:rPr>
              <w:fldChar w:fldCharType="begin"/>
            </w:r>
            <w:r w:rsidRPr="0034721F" w:rsidDel="00B952D2">
              <w:rPr>
                <w:sz w:val="16"/>
                <w:szCs w:val="16"/>
              </w:rPr>
              <w:delInstrText xml:space="preserve"> DOCPROPERTY PD3_-1_1_0  \* MERGEFORMAT </w:delInstrText>
            </w:r>
            <w:r w:rsidRPr="0034721F" w:rsidDel="00B952D2">
              <w:rPr>
                <w:sz w:val="16"/>
                <w:szCs w:val="16"/>
              </w:rPr>
              <w:fldChar w:fldCharType="separate"/>
            </w:r>
            <w:r w:rsidR="007F7DBE" w:rsidRPr="007F7DBE" w:rsidDel="00B952D2">
              <w:rPr>
                <w:rFonts w:cs="Arial"/>
                <w:b/>
                <w:sz w:val="16"/>
                <w:szCs w:val="16"/>
              </w:rPr>
              <w:delText>Capillary 2 Flex -</w:delText>
            </w:r>
            <w:r w:rsidR="007F7DBE" w:rsidDel="00B952D2">
              <w:rPr>
                <w:sz w:val="16"/>
                <w:szCs w:val="16"/>
              </w:rPr>
              <w:delText xml:space="preserve"> Maintenance Log Hemoglobin 2</w:delText>
            </w:r>
            <w:r w:rsidRPr="0034721F" w:rsidDel="00B952D2">
              <w:rPr>
                <w:sz w:val="16"/>
                <w:szCs w:val="16"/>
              </w:rPr>
              <w:fldChar w:fldCharType="end"/>
            </w:r>
          </w:del>
        </w:p>
      </w:tc>
      <w:tc>
        <w:tcPr>
          <w:tcW w:w="2580" w:type="dxa"/>
        </w:tcPr>
        <w:p w14:paraId="275E4516" w14:textId="4F37350F" w:rsidR="00F762DE" w:rsidRPr="0034721F" w:rsidDel="00B952D2" w:rsidRDefault="00F762DE" w:rsidP="00B10EE5">
          <w:pPr>
            <w:rPr>
              <w:del w:id="48" w:author="Chris Reyno" w:date="2021-10-26T15:25:00Z"/>
              <w:rFonts w:cs="Arial"/>
              <w:b/>
              <w:sz w:val="16"/>
              <w:szCs w:val="16"/>
            </w:rPr>
          </w:pPr>
          <w:del w:id="49" w:author="Chris Reyno" w:date="2021-10-26T15:25:00Z">
            <w:r w:rsidRPr="00B10EE5" w:rsidDel="00B952D2">
              <w:rPr>
                <w:rFonts w:cs="Arial"/>
                <w:b/>
                <w:sz w:val="16"/>
                <w:szCs w:val="16"/>
              </w:rPr>
              <w:delText xml:space="preserve">Page </w:delText>
            </w:r>
            <w:r w:rsidRPr="00B10EE5" w:rsidDel="00B952D2">
              <w:rPr>
                <w:rFonts w:cs="Arial"/>
                <w:b/>
                <w:sz w:val="16"/>
                <w:szCs w:val="16"/>
              </w:rPr>
              <w:fldChar w:fldCharType="begin"/>
            </w:r>
            <w:r w:rsidRPr="00B10EE5" w:rsidDel="00B952D2">
              <w:rPr>
                <w:rFonts w:cs="Arial"/>
                <w:b/>
                <w:sz w:val="16"/>
                <w:szCs w:val="16"/>
              </w:rPr>
              <w:delInstrText xml:space="preserve"> PAGE  \* Arabic  \* MERGEFORMAT </w:delInstrText>
            </w:r>
            <w:r w:rsidRPr="00B10EE5" w:rsidDel="00B952D2">
              <w:rPr>
                <w:rFonts w:cs="Arial"/>
                <w:b/>
                <w:sz w:val="16"/>
                <w:szCs w:val="16"/>
              </w:rPr>
              <w:fldChar w:fldCharType="separate"/>
            </w:r>
            <w:r w:rsidDel="00B952D2">
              <w:rPr>
                <w:rFonts w:cs="Arial"/>
                <w:b/>
                <w:noProof/>
                <w:sz w:val="16"/>
                <w:szCs w:val="16"/>
              </w:rPr>
              <w:delText>1</w:delText>
            </w:r>
            <w:r w:rsidRPr="00B10EE5" w:rsidDel="00B952D2">
              <w:rPr>
                <w:rFonts w:cs="Arial"/>
                <w:b/>
                <w:sz w:val="16"/>
                <w:szCs w:val="16"/>
              </w:rPr>
              <w:fldChar w:fldCharType="end"/>
            </w:r>
            <w:r w:rsidRPr="00B10EE5" w:rsidDel="00B952D2">
              <w:rPr>
                <w:rFonts w:cs="Arial"/>
                <w:b/>
                <w:sz w:val="16"/>
                <w:szCs w:val="16"/>
              </w:rPr>
              <w:delText xml:space="preserve"> of </w:delText>
            </w:r>
            <w:r w:rsidRPr="00B10EE5" w:rsidDel="00B952D2">
              <w:rPr>
                <w:rFonts w:cs="Arial"/>
                <w:b/>
                <w:sz w:val="16"/>
                <w:szCs w:val="16"/>
              </w:rPr>
              <w:fldChar w:fldCharType="begin"/>
            </w:r>
            <w:r w:rsidRPr="00B10EE5" w:rsidDel="00B952D2">
              <w:rPr>
                <w:rFonts w:cs="Arial"/>
                <w:b/>
                <w:sz w:val="16"/>
                <w:szCs w:val="16"/>
              </w:rPr>
              <w:delInstrText xml:space="preserve"> NUMPAGES  \* Arabic  \* MERGEFORMAT </w:delInstrText>
            </w:r>
            <w:r w:rsidRPr="00B10EE5" w:rsidDel="00B952D2">
              <w:rPr>
                <w:rFonts w:cs="Arial"/>
                <w:b/>
                <w:sz w:val="16"/>
                <w:szCs w:val="16"/>
              </w:rPr>
              <w:fldChar w:fldCharType="separate"/>
            </w:r>
            <w:r w:rsidDel="00B952D2">
              <w:rPr>
                <w:rFonts w:cs="Arial"/>
                <w:b/>
                <w:noProof/>
                <w:sz w:val="16"/>
                <w:szCs w:val="16"/>
              </w:rPr>
              <w:delText>1</w:delText>
            </w:r>
            <w:r w:rsidRPr="00B10EE5" w:rsidDel="00B952D2">
              <w:rPr>
                <w:rFonts w:cs="Arial"/>
                <w:b/>
                <w:sz w:val="16"/>
                <w:szCs w:val="16"/>
              </w:rPr>
              <w:fldChar w:fldCharType="end"/>
            </w:r>
          </w:del>
        </w:p>
      </w:tc>
    </w:tr>
    <w:tr w:rsidR="00F762DE" w:rsidDel="00B952D2" w14:paraId="3FBBC657" w14:textId="114306E2" w:rsidTr="0034721F">
      <w:trPr>
        <w:trHeight w:val="332"/>
        <w:del w:id="50" w:author="Chris Reyno" w:date="2021-10-26T15:25:00Z"/>
      </w:trPr>
      <w:tc>
        <w:tcPr>
          <w:tcW w:w="6048" w:type="dxa"/>
        </w:tcPr>
        <w:p w14:paraId="4D674CA3" w14:textId="04A539A3" w:rsidR="00F762DE" w:rsidRPr="0034721F" w:rsidDel="00B952D2" w:rsidRDefault="00F762DE" w:rsidP="00CD2F91">
          <w:pPr>
            <w:rPr>
              <w:del w:id="51" w:author="Chris Reyno" w:date="2021-10-26T15:25:00Z"/>
              <w:rFonts w:cs="Arial"/>
              <w:b/>
              <w:sz w:val="16"/>
              <w:szCs w:val="16"/>
            </w:rPr>
          </w:pPr>
          <w:del w:id="52" w:author="Chris Reyno" w:date="2021-10-26T15:25:00Z">
            <w:r w:rsidRPr="0034721F" w:rsidDel="00B952D2">
              <w:rPr>
                <w:rFonts w:cs="Arial"/>
                <w:b/>
                <w:sz w:val="16"/>
                <w:szCs w:val="16"/>
              </w:rPr>
              <w:delText>Revision Date:</w:delText>
            </w:r>
            <w:r w:rsidRPr="0034721F" w:rsidDel="00B952D2">
              <w:rPr>
                <w:sz w:val="16"/>
                <w:szCs w:val="16"/>
              </w:rPr>
              <w:fldChar w:fldCharType="begin"/>
            </w:r>
            <w:r w:rsidRPr="0034721F" w:rsidDel="00B952D2">
              <w:rPr>
                <w:sz w:val="16"/>
                <w:szCs w:val="16"/>
              </w:rPr>
              <w:delInstrText xml:space="preserve"> DOCPROPERTY PD3_-1_21_0  \* MERGEFORMAT </w:delInstrText>
            </w:r>
            <w:r w:rsidRPr="0034721F" w:rsidDel="00B952D2">
              <w:rPr>
                <w:sz w:val="16"/>
                <w:szCs w:val="16"/>
              </w:rPr>
              <w:fldChar w:fldCharType="separate"/>
            </w:r>
            <w:r w:rsidR="007F7DBE" w:rsidDel="00B952D2">
              <w:rPr>
                <w:sz w:val="16"/>
                <w:szCs w:val="16"/>
              </w:rPr>
              <w:delText>10/26/2021</w:delText>
            </w:r>
            <w:r w:rsidRPr="0034721F" w:rsidDel="00B952D2">
              <w:rPr>
                <w:sz w:val="16"/>
                <w:szCs w:val="16"/>
              </w:rPr>
              <w:fldChar w:fldCharType="end"/>
            </w:r>
          </w:del>
        </w:p>
      </w:tc>
      <w:tc>
        <w:tcPr>
          <w:tcW w:w="2580" w:type="dxa"/>
        </w:tcPr>
        <w:p w14:paraId="0EF3F2F1" w14:textId="68E41693" w:rsidR="00F762DE" w:rsidRPr="0034721F" w:rsidDel="00B952D2" w:rsidRDefault="00F762DE" w:rsidP="00CD2F91">
          <w:pPr>
            <w:rPr>
              <w:del w:id="53" w:author="Chris Reyno" w:date="2021-10-26T15:25:00Z"/>
              <w:rFonts w:cs="Arial"/>
              <w:b/>
              <w:sz w:val="16"/>
              <w:szCs w:val="16"/>
            </w:rPr>
          </w:pPr>
          <w:del w:id="54" w:author="Chris Reyno" w:date="2021-10-26T15:25:00Z">
            <w:r w:rsidDel="00B952D2">
              <w:rPr>
                <w:rFonts w:cs="Arial"/>
                <w:b/>
                <w:sz w:val="16"/>
                <w:szCs w:val="16"/>
              </w:rPr>
              <w:delText xml:space="preserve">Original ID: </w:delText>
            </w:r>
            <w:r w:rsidDel="00B952D2">
              <w:rPr>
                <w:rFonts w:cs="Arial"/>
                <w:b/>
                <w:sz w:val="16"/>
                <w:szCs w:val="16"/>
              </w:rPr>
              <w:fldChar w:fldCharType="begin"/>
            </w:r>
            <w:r w:rsidDel="00B952D2">
              <w:rPr>
                <w:rFonts w:cs="Arial"/>
                <w:b/>
                <w:sz w:val="16"/>
                <w:szCs w:val="16"/>
              </w:rPr>
              <w:delInstrText xml:space="preserve"> DOCPROPERTY PD3_-1_5_0  \* MERGEFORMAT </w:delInstrText>
            </w:r>
            <w:r w:rsidDel="00B952D2">
              <w:rPr>
                <w:rFonts w:cs="Arial"/>
                <w:b/>
                <w:sz w:val="16"/>
                <w:szCs w:val="16"/>
              </w:rPr>
              <w:fldChar w:fldCharType="separate"/>
            </w:r>
            <w:r w:rsidR="007F7DBE" w:rsidDel="00B952D2">
              <w:rPr>
                <w:rFonts w:cs="Arial"/>
                <w:b/>
                <w:sz w:val="16"/>
                <w:szCs w:val="16"/>
              </w:rPr>
              <w:delText>42</w:delText>
            </w:r>
            <w:r w:rsidDel="00B952D2">
              <w:rPr>
                <w:rFonts w:cs="Arial"/>
                <w:b/>
                <w:sz w:val="16"/>
                <w:szCs w:val="16"/>
              </w:rPr>
              <w:fldChar w:fldCharType="end"/>
            </w:r>
          </w:del>
        </w:p>
      </w:tc>
    </w:tr>
  </w:tbl>
  <w:p w14:paraId="21B4D9B0" w14:textId="536BBAC8" w:rsidR="00F762DE" w:rsidRPr="00484E8A" w:rsidDel="00B952D2" w:rsidRDefault="00F762DE" w:rsidP="00B952D2">
    <w:pPr>
      <w:pStyle w:val="Footer"/>
      <w:rPr>
        <w:del w:id="55" w:author="Chris Reyno" w:date="2021-10-26T15:25:00Z"/>
        <w:szCs w:val="20"/>
      </w:rPr>
      <w:pPrChange w:id="56" w:author="Chris Reyno" w:date="2021-10-26T15:25:00Z">
        <w:pPr>
          <w:pStyle w:val="Footer"/>
        </w:pPr>
      </w:pPrChange>
    </w:pPr>
  </w:p>
  <w:p w14:paraId="321005DC" w14:textId="77777777" w:rsidR="00B12D9E" w:rsidRPr="008F6379" w:rsidRDefault="00B12D9E" w:rsidP="008F6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2D9DC" w14:textId="77777777" w:rsidR="008D7489" w:rsidRDefault="008D7489" w:rsidP="00B12D9E">
      <w:pPr>
        <w:spacing w:after="0" w:line="240" w:lineRule="auto"/>
      </w:pPr>
      <w:r>
        <w:separator/>
      </w:r>
    </w:p>
  </w:footnote>
  <w:footnote w:type="continuationSeparator" w:id="0">
    <w:p w14:paraId="743F3870" w14:textId="77777777" w:rsidR="008D7489" w:rsidRDefault="008D7489" w:rsidP="00B12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760" w:type="dxa"/>
      <w:tblLayout w:type="fixed"/>
      <w:tblLook w:val="04A0" w:firstRow="1" w:lastRow="0" w:firstColumn="1" w:lastColumn="0" w:noHBand="0" w:noVBand="1"/>
    </w:tblPr>
    <w:tblGrid>
      <w:gridCol w:w="14760"/>
    </w:tblGrid>
    <w:tr w:rsidR="00F65648" w:rsidDel="00B952D2" w14:paraId="4684B043" w14:textId="1F92E497" w:rsidTr="00BA4C35">
      <w:trPr>
        <w:del w:id="0" w:author="Chris Reyno" w:date="2021-10-26T15:25:00Z"/>
      </w:trPr>
      <w:tc>
        <w:tcPr>
          <w:tcW w:w="3600" w:type="dxa"/>
          <w:vAlign w:val="center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1E0" w:firstRow="1" w:lastRow="1" w:firstColumn="1" w:lastColumn="1" w:noHBand="0" w:noVBand="0"/>
          </w:tblPr>
          <w:tblGrid>
            <w:gridCol w:w="1194"/>
          </w:tblGrid>
          <w:tr w:rsidR="00F762DE" w:rsidDel="00B952D2" w14:paraId="52340DD4" w14:textId="0F3FAA2C" w:rsidTr="00CD2F91">
            <w:trPr>
              <w:trHeight w:val="545"/>
              <w:del w:id="1" w:author="Chris Reyno" w:date="2021-10-26T15:25:00Z"/>
            </w:trPr>
            <w:tc>
              <w:tcPr>
                <w:tcW w:w="1194" w:type="dxa"/>
              </w:tcPr>
              <w:p w14:paraId="33E56A17" w14:textId="77777777" w:rsidR="00B952D2" w:rsidRDefault="00B952D2">
                <w:pPr>
                  <w:pStyle w:val="Header"/>
                  <w:rPr>
                    <w:ins w:id="2" w:author="Chris Reyno" w:date="2021-10-26T15:25:00Z"/>
                  </w:rPr>
                </w:pPr>
              </w:p>
              <w:p w14:paraId="275064B4" w14:textId="21B3F160" w:rsidR="00F762DE" w:rsidDel="00B952D2" w:rsidRDefault="00B952D2" w:rsidP="00CD2F91">
                <w:pPr>
                  <w:rPr>
                    <w:del w:id="3" w:author="Chris Reyno" w:date="2021-10-26T15:25:00Z"/>
                    <w:b/>
                    <w:sz w:val="20"/>
                    <w:szCs w:val="20"/>
                  </w:rPr>
                </w:pPr>
                <w:del w:id="4" w:author="Chris Reyno" w:date="2021-10-26T15:25:00Z">
                  <w:r w:rsidDel="00B952D2">
                    <w:rPr>
                      <w:rFonts w:cs="Arial"/>
                      <w:noProof/>
                    </w:rPr>
                    <w:pict w14:anchorId="5594B55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i1025" type="#_x0000_t75" style="width:41.7pt;height:32.05pt;visibility:visible">
                        <v:imagedata r:id="rId1" o:title=""/>
                      </v:shape>
                    </w:pict>
                  </w:r>
                </w:del>
              </w:p>
            </w:tc>
          </w:tr>
        </w:tbl>
        <w:p w14:paraId="32035FF3" w14:textId="1870199A" w:rsidR="00F762DE" w:rsidRPr="00484E8A" w:rsidDel="00B952D2" w:rsidRDefault="00F762DE" w:rsidP="00484E8A">
          <w:pPr>
            <w:pStyle w:val="Header"/>
            <w:rPr>
              <w:del w:id="5" w:author="Chris Reyno" w:date="2021-10-26T15:25:00Z"/>
            </w:rPr>
          </w:pPr>
        </w:p>
      </w:tc>
    </w:tr>
  </w:tbl>
  <w:p w14:paraId="6B6AE303" w14:textId="77777777" w:rsidR="00B12D9E" w:rsidRPr="008F6379" w:rsidRDefault="00B12D9E" w:rsidP="008F63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94"/>
    </w:tblGrid>
    <w:tr w:rsidR="00F762DE" w:rsidDel="00B952D2" w14:paraId="7BF758B8" w14:textId="4BEEA268" w:rsidTr="00CD2F91">
      <w:trPr>
        <w:trHeight w:val="545"/>
        <w:del w:id="6" w:author="Chris Reyno" w:date="2021-10-26T15:25:00Z"/>
      </w:trPr>
      <w:tc>
        <w:tcPr>
          <w:tcW w:w="1194" w:type="dxa"/>
        </w:tcPr>
        <w:p w14:paraId="1C9BF171" w14:textId="77777777" w:rsidR="00B952D2" w:rsidRDefault="00B952D2">
          <w:pPr>
            <w:pStyle w:val="Header"/>
            <w:rPr>
              <w:ins w:id="7" w:author="Chris Reyno" w:date="2021-10-26T15:25:00Z"/>
            </w:rPr>
          </w:pPr>
        </w:p>
        <w:p w14:paraId="0A230159" w14:textId="3ED6A7C2" w:rsidR="00F762DE" w:rsidDel="00B952D2" w:rsidRDefault="00B952D2" w:rsidP="00CD2F91">
          <w:pPr>
            <w:rPr>
              <w:del w:id="8" w:author="Chris Reyno" w:date="2021-10-26T15:25:00Z"/>
              <w:b/>
              <w:sz w:val="20"/>
              <w:szCs w:val="20"/>
            </w:rPr>
          </w:pPr>
          <w:del w:id="9" w:author="Chris Reyno" w:date="2021-10-26T15:25:00Z">
            <w:r w:rsidDel="00B952D2">
              <w:rPr>
                <w:rFonts w:cs="Arial"/>
                <w:noProof/>
              </w:rPr>
              <w:pict w14:anchorId="44FE53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1.7pt;height:32.05pt;visibility:visible">
                  <v:imagedata r:id="rId1" o:title=""/>
                </v:shape>
              </w:pict>
            </w:r>
          </w:del>
        </w:p>
      </w:tc>
    </w:tr>
  </w:tbl>
  <w:p w14:paraId="5B137D2F" w14:textId="77777777" w:rsidR="00B12D9E" w:rsidRPr="00F762DE" w:rsidRDefault="00B12D9E" w:rsidP="00F762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76"/>
    </w:tblGrid>
    <w:tr w:rsidR="00F65648" w:rsidDel="00B952D2" w14:paraId="174B4811" w14:textId="2CC38597" w:rsidTr="00CD2F91">
      <w:trPr>
        <w:trHeight w:val="545"/>
        <w:del w:id="34" w:author="Chris Reyno" w:date="2021-10-26T15:25:00Z"/>
      </w:trPr>
      <w:tc>
        <w:tcPr>
          <w:tcW w:w="1194" w:type="dxa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  <w:tblPrChange w:id="35" w:author="Chris Reyno" w:date="2021-10-26T15:25:00Z">
              <w:tblPr>
                <w:tblW w:w="0" w:type="auto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>
            </w:tblPrChange>
          </w:tblPr>
          <w:tblGrid>
            <w:gridCol w:w="1050"/>
            <w:tblGridChange w:id="36">
              <w:tblGrid>
                <w:gridCol w:w="1050"/>
              </w:tblGrid>
            </w:tblGridChange>
          </w:tblGrid>
          <w:tr w:rsidR="00F762DE" w:rsidDel="00B952D2" w14:paraId="020E9779" w14:textId="3BC48EAC" w:rsidTr="00B952D2">
            <w:trPr>
              <w:trHeight w:val="545"/>
              <w:del w:id="37" w:author="Chris Reyno" w:date="2021-10-26T15:25:00Z"/>
              <w:trPrChange w:id="38" w:author="Chris Reyno" w:date="2021-10-26T15:25:00Z">
                <w:trPr>
                  <w:trHeight w:val="545"/>
                </w:trPr>
              </w:trPrChange>
            </w:trPr>
            <w:tc>
              <w:tcPr>
                <w:tcW w:w="1050" w:type="dxa"/>
                <w:tcPrChange w:id="39" w:author="Chris Reyno" w:date="2021-10-26T15:25:00Z">
                  <w:tcPr>
                    <w:tcW w:w="1194" w:type="dxa"/>
                  </w:tcPr>
                </w:tcPrChange>
              </w:tcPr>
              <w:p w14:paraId="2ACB83A5" w14:textId="77777777" w:rsidR="00B952D2" w:rsidRDefault="00B952D2">
                <w:pPr>
                  <w:pStyle w:val="Header"/>
                  <w:rPr>
                    <w:ins w:id="40" w:author="Chris Reyno" w:date="2021-10-26T15:25:00Z"/>
                  </w:rPr>
                </w:pPr>
              </w:p>
              <w:p w14:paraId="73F46689" w14:textId="4225B604" w:rsidR="00F762DE" w:rsidDel="00B952D2" w:rsidRDefault="00B952D2" w:rsidP="00CD2F91">
                <w:pPr>
                  <w:rPr>
                    <w:del w:id="41" w:author="Chris Reyno" w:date="2021-10-26T15:25:00Z"/>
                    <w:b/>
                    <w:sz w:val="20"/>
                    <w:szCs w:val="20"/>
                  </w:rPr>
                </w:pPr>
                <w:del w:id="42" w:author="Chris Reyno" w:date="2021-10-26T15:25:00Z">
                  <w:r w:rsidDel="00B952D2">
                    <w:rPr>
                      <w:rFonts w:cs="Arial"/>
                      <w:noProof/>
                    </w:rPr>
                    <w:pict w14:anchorId="6BCCAD5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style="width:41.7pt;height:32.05pt;visibility:visible">
                        <v:imagedata r:id="rId1" o:title=""/>
                      </v:shape>
                    </w:pict>
                  </w:r>
                </w:del>
              </w:p>
            </w:tc>
          </w:tr>
        </w:tbl>
        <w:p w14:paraId="04D5C09F" w14:textId="7EA22071" w:rsidR="00F762DE" w:rsidRPr="00484E8A" w:rsidDel="00B952D2" w:rsidRDefault="00F762DE" w:rsidP="00484E8A">
          <w:pPr>
            <w:pStyle w:val="Header"/>
            <w:rPr>
              <w:del w:id="43" w:author="Chris Reyno" w:date="2021-10-26T15:25:00Z"/>
            </w:rPr>
          </w:pPr>
        </w:p>
      </w:tc>
    </w:tr>
  </w:tbl>
  <w:p w14:paraId="3E187667" w14:textId="77777777" w:rsidR="00B12D9E" w:rsidRPr="008F6379" w:rsidRDefault="00B12D9E" w:rsidP="008F6379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 Reyno">
    <w15:presenceInfo w15:providerId="Windows Live" w15:userId="9bdb3a8d24fc6b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13E1"/>
    <w:rsid w:val="000C66D6"/>
    <w:rsid w:val="001068D0"/>
    <w:rsid w:val="00132D0C"/>
    <w:rsid w:val="00222A1C"/>
    <w:rsid w:val="00273A8C"/>
    <w:rsid w:val="002E37B7"/>
    <w:rsid w:val="00307DB9"/>
    <w:rsid w:val="00382999"/>
    <w:rsid w:val="00392412"/>
    <w:rsid w:val="003960ED"/>
    <w:rsid w:val="004708B2"/>
    <w:rsid w:val="004825F3"/>
    <w:rsid w:val="0048425E"/>
    <w:rsid w:val="00543C46"/>
    <w:rsid w:val="005C3F0F"/>
    <w:rsid w:val="005E6EC1"/>
    <w:rsid w:val="005F5F9F"/>
    <w:rsid w:val="00683F64"/>
    <w:rsid w:val="007116CC"/>
    <w:rsid w:val="00780F8A"/>
    <w:rsid w:val="007F7DBE"/>
    <w:rsid w:val="0089322F"/>
    <w:rsid w:val="008D7489"/>
    <w:rsid w:val="008F6379"/>
    <w:rsid w:val="009A42AC"/>
    <w:rsid w:val="00AB6499"/>
    <w:rsid w:val="00B12D9E"/>
    <w:rsid w:val="00B25A46"/>
    <w:rsid w:val="00B952D2"/>
    <w:rsid w:val="00BA4C35"/>
    <w:rsid w:val="00CF27E2"/>
    <w:rsid w:val="00CF5E0A"/>
    <w:rsid w:val="00DE4A7D"/>
    <w:rsid w:val="00EC43E9"/>
    <w:rsid w:val="00F65648"/>
    <w:rsid w:val="00F762DE"/>
    <w:rsid w:val="00F85635"/>
    <w:rsid w:val="00FD13E1"/>
    <w:rsid w:val="00FD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76B08"/>
  <w15:docId w15:val="{5F8A3FA2-303E-459D-8C91-75EAAC04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D9E"/>
  </w:style>
  <w:style w:type="paragraph" w:styleId="Footer">
    <w:name w:val="footer"/>
    <w:basedOn w:val="Normal"/>
    <w:link w:val="FooterChar"/>
    <w:uiPriority w:val="99"/>
    <w:unhideWhenUsed/>
    <w:rsid w:val="00B1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D9E"/>
  </w:style>
  <w:style w:type="paragraph" w:styleId="BalloonText">
    <w:name w:val="Balloon Text"/>
    <w:basedOn w:val="Normal"/>
    <w:link w:val="BalloonTextChar"/>
    <w:uiPriority w:val="99"/>
    <w:semiHidden/>
    <w:unhideWhenUsed/>
    <w:rsid w:val="00683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6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44372-E1FF-4397-8B4C-6C6B8E1D1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Health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Snow, Paul</dc:creator>
  <cp:lastModifiedBy>Chris Reyno</cp:lastModifiedBy>
  <cp:revision>2</cp:revision>
  <cp:lastPrinted>2017-01-20T12:15:00Z</cp:lastPrinted>
  <dcterms:created xsi:type="dcterms:W3CDTF">2021-10-26T18:25:00Z</dcterms:created>
  <dcterms:modified xsi:type="dcterms:W3CDTF">2021-10-26T18:25:00Z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D3_-1_0_0">
    <vt:lpwstr/>
  </property>
  <property fmtid="{D5CDD505-2E9C-101B-9397-08002B2CF9AE}" pid="3" name="PD3_-1_1_0">
    <vt:lpwstr>Capillary 2 Flex - Maintenance Log Hemoglobin 2</vt:lpwstr>
  </property>
  <property fmtid="{D5CDD505-2E9C-101B-9397-08002B2CF9AE}" pid="4" name="PD3_-1_2_0">
    <vt:lpwstr/>
  </property>
  <property fmtid="{D5CDD505-2E9C-101B-9397-08002B2CF9AE}" pid="5" name="PD3_-1_3_0">
    <vt:lpwstr>Amtrak Mechanical Corporate Licence</vt:lpwstr>
  </property>
  <property fmtid="{D5CDD505-2E9C-101B-9397-08002B2CF9AE}" pid="6" name="PD3_-1_4_0">
    <vt:lpwstr>48</vt:lpwstr>
  </property>
  <property fmtid="{D5CDD505-2E9C-101B-9397-08002B2CF9AE}" pid="7" name="PD3_-1_5_0">
    <vt:lpwstr>42</vt:lpwstr>
  </property>
  <property fmtid="{D5CDD505-2E9C-101B-9397-08002B2CF9AE}" pid="8" name="PD3_-1_6_0">
    <vt:lpwstr>A</vt:lpwstr>
  </property>
  <property fmtid="{D5CDD505-2E9C-101B-9397-08002B2CF9AE}" pid="9" name="PD3_-1_7_0">
    <vt:lpwstr>Draft</vt:lpwstr>
  </property>
  <property fmtid="{D5CDD505-2E9C-101B-9397-08002B2CF9AE}" pid="10" name="PD3_-1_8_0">
    <vt:lpwstr>10/26/2021 3:12:18 PM</vt:lpwstr>
  </property>
  <property fmtid="{D5CDD505-2E9C-101B-9397-08002B2CF9AE}" pid="11" name="PD3_-1_9_0">
    <vt:lpwstr>Documents</vt:lpwstr>
  </property>
  <property fmtid="{D5CDD505-2E9C-101B-9397-08002B2CF9AE}" pid="12" name="PD3_-1_10_0">
    <vt:lpwstr>Management System\Example\Documents\</vt:lpwstr>
  </property>
  <property fmtid="{D5CDD505-2E9C-101B-9397-08002B2CF9AE}" pid="13" name="PD3_-1_11_0">
    <vt:lpwstr>Uncontrolled When Printed</vt:lpwstr>
  </property>
  <property fmtid="{D5CDD505-2E9C-101B-9397-08002B2CF9AE}" pid="14" name="PD3_-1_12_0">
    <vt:lpwstr/>
  </property>
  <property fmtid="{D5CDD505-2E9C-101B-9397-08002B2CF9AE}" pid="15" name="PD3_-1_13_0">
    <vt:lpwstr/>
  </property>
  <property fmtid="{D5CDD505-2E9C-101B-9397-08002B2CF9AE}" pid="16" name="PD3_-1_14_0">
    <vt:lpwstr>Procedure</vt:lpwstr>
  </property>
  <property fmtid="{D5CDD505-2E9C-101B-9397-08002B2CF9AE}" pid="17" name="PD3_-1_15_0">
    <vt:lpwstr>Paradigm Adminstrator</vt:lpwstr>
  </property>
  <property fmtid="{D5CDD505-2E9C-101B-9397-08002B2CF9AE}" pid="18" name="PD3_-1_16_0">
    <vt:lpwstr>4</vt:lpwstr>
  </property>
  <property fmtid="{D5CDD505-2E9C-101B-9397-08002B2CF9AE}" pid="19" name="PD3_-1_17_0">
    <vt:lpwstr>Paradigm Adminstrator</vt:lpwstr>
  </property>
  <property fmtid="{D5CDD505-2E9C-101B-9397-08002B2CF9AE}" pid="20" name="PD3_-1_18_0">
    <vt:lpwstr>1</vt:lpwstr>
  </property>
  <property fmtid="{D5CDD505-2E9C-101B-9397-08002B2CF9AE}" pid="21" name="PD3_-1_19_0">
    <vt:lpwstr>3</vt:lpwstr>
  </property>
  <property fmtid="{D5CDD505-2E9C-101B-9397-08002B2CF9AE}" pid="22" name="PD3_-1_20_0">
    <vt:lpwstr>110</vt:lpwstr>
  </property>
  <property fmtid="{D5CDD505-2E9C-101B-9397-08002B2CF9AE}" pid="23" name="PD3_-1_21_0">
    <vt:lpwstr>10/26/2021</vt:lpwstr>
  </property>
  <property fmtid="{D5CDD505-2E9C-101B-9397-08002B2CF9AE}" pid="24" name="PD3_-1_22_0">
    <vt:lpwstr>10/26/2021</vt:lpwstr>
  </property>
  <property fmtid="{D5CDD505-2E9C-101B-9397-08002B2CF9AE}" pid="25" name="PD3_-1_23_0">
    <vt:lpwstr>10/26/2021</vt:lpwstr>
  </property>
  <property fmtid="{D5CDD505-2E9C-101B-9397-08002B2CF9AE}" pid="26" name="PD3_-1_24_0">
    <vt:lpwstr/>
  </property>
  <property fmtid="{D5CDD505-2E9C-101B-9397-08002B2CF9AE}" pid="27" name="PD3_-1_25_0">
    <vt:lpwstr/>
  </property>
  <property fmtid="{D5CDD505-2E9C-101B-9397-08002B2CF9AE}" pid="28" name="PD3_-1_26_0">
    <vt:lpwstr/>
  </property>
  <property fmtid="{D5CDD505-2E9C-101B-9397-08002B2CF9AE}" pid="29" name="PD3_-1_27_0">
    <vt:lpwstr/>
  </property>
  <property fmtid="{D5CDD505-2E9C-101B-9397-08002B2CF9AE}" pid="30" name="PD3_-1_28_0">
    <vt:lpwstr/>
  </property>
  <property fmtid="{D5CDD505-2E9C-101B-9397-08002B2CF9AE}" pid="31" name="PD3_5_71_1">
    <vt:lpwstr/>
  </property>
  <property fmtid="{D5CDD505-2E9C-101B-9397-08002B2CF9AE}" pid="32" name="PD3_5_67_1">
    <vt:lpwstr/>
  </property>
  <property fmtid="{D5CDD505-2E9C-101B-9397-08002B2CF9AE}" pid="33" name="PD3_5_66_2">
    <vt:lpwstr>Test User</vt:lpwstr>
  </property>
  <property fmtid="{D5CDD505-2E9C-101B-9397-08002B2CF9AE}" pid="34" name="PD3_5_66_1">
    <vt:lpwstr>Test User</vt:lpwstr>
  </property>
  <property fmtid="{D5CDD505-2E9C-101B-9397-08002B2CF9AE}" pid="35" name="PD3_5_71_2">
    <vt:lpwstr/>
  </property>
  <property fmtid="{D5CDD505-2E9C-101B-9397-08002B2CF9AE}" pid="36" name="PD3_5_67_2">
    <vt:lpwstr/>
  </property>
  <property fmtid="{D5CDD505-2E9C-101B-9397-08002B2CF9AE}" pid="37" name="PD3_5_7_1">
    <vt:lpwstr/>
  </property>
  <property fmtid="{D5CDD505-2E9C-101B-9397-08002B2CF9AE}" pid="38" name="PD3_5_5_1">
    <vt:lpwstr/>
  </property>
  <property fmtid="{D5CDD505-2E9C-101B-9397-08002B2CF9AE}" pid="39" name="PD3_5_4_1">
    <vt:lpwstr>Paradigm Adminstrator</vt:lpwstr>
  </property>
  <property fmtid="{D5CDD505-2E9C-101B-9397-08002B2CF9AE}" pid="40" name="PD3_5_68_2">
    <vt:lpwstr/>
  </property>
</Properties>
</file>